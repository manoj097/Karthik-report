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66F" w:rsidRPr="00F6166F" w:rsidRDefault="00F6166F" w:rsidP="00CA686F">
      <w:pPr>
        <w:spacing w:before="261"/>
        <w:rPr>
          <w:rFonts w:ascii="Times New Roman" w:hAnsi="Times New Roman" w:cs="Times New Roman"/>
          <w:b/>
          <w:sz w:val="36"/>
        </w:rPr>
      </w:pPr>
      <w:r w:rsidRPr="00F6166F">
        <w:rPr>
          <w:rFonts w:ascii="Times New Roman" w:hAnsi="Times New Roman" w:cs="Times New Roman"/>
          <w:b/>
          <w:sz w:val="36"/>
        </w:rPr>
        <w:t>ANNA UNIVERSITY: CHENNAI 600 025</w:t>
      </w:r>
    </w:p>
    <w:p w:rsidR="00F6166F" w:rsidRPr="00F6166F" w:rsidRDefault="00F6166F" w:rsidP="00F6166F">
      <w:pPr>
        <w:rPr>
          <w:rFonts w:ascii="Times New Roman" w:hAnsi="Times New Roman" w:cs="Times New Roman"/>
          <w:b/>
          <w:sz w:val="32"/>
        </w:rPr>
      </w:pPr>
      <w:r w:rsidRPr="00F6166F">
        <w:rPr>
          <w:rFonts w:ascii="Times New Roman" w:hAnsi="Times New Roman" w:cs="Times New Roman"/>
          <w:b/>
          <w:sz w:val="32"/>
        </w:rPr>
        <w:t>BONAFIDE CERTIFICATE</w:t>
      </w:r>
    </w:p>
    <w:p w:rsidR="00F6166F" w:rsidRPr="00F6166F" w:rsidRDefault="00F6166F" w:rsidP="008A5529">
      <w:pPr>
        <w:pStyle w:val="BodyText"/>
        <w:tabs>
          <w:tab w:val="left" w:pos="1080"/>
        </w:tabs>
        <w:spacing w:before="9"/>
        <w:jc w:val="both"/>
        <w:rPr>
          <w:rFonts w:ascii="Times New Roman" w:hAnsi="Times New Roman" w:cs="Times New Roman"/>
          <w:b/>
          <w:sz w:val="31"/>
        </w:rPr>
      </w:pPr>
    </w:p>
    <w:p w:rsidR="00CA686F" w:rsidRDefault="00F6166F" w:rsidP="00CA686F">
      <w:pPr>
        <w:pStyle w:val="BodyText"/>
        <w:spacing w:line="499" w:lineRule="auto"/>
        <w:ind w:left="272" w:right="108"/>
        <w:jc w:val="both"/>
        <w:rPr>
          <w:rFonts w:ascii="Times New Roman" w:hAnsi="Times New Roman" w:cs="Times New Roman"/>
          <w:sz w:val="28"/>
        </w:rPr>
      </w:pPr>
      <w:r w:rsidRPr="008A5529">
        <w:rPr>
          <w:rFonts w:ascii="Times New Roman" w:hAnsi="Times New Roman" w:cs="Times New Roman"/>
          <w:sz w:val="28"/>
        </w:rPr>
        <w:t>Certified that this project report “</w:t>
      </w:r>
      <w:r w:rsidRPr="008A5529">
        <w:rPr>
          <w:rFonts w:ascii="Times New Roman" w:hAnsi="Times New Roman" w:cs="Times New Roman"/>
          <w:b/>
          <w:sz w:val="28"/>
        </w:rPr>
        <w:t>RAILWAY TRACK JOINTS MONITORING SYSTEM”</w:t>
      </w:r>
      <w:r w:rsidRPr="008A5529">
        <w:rPr>
          <w:rFonts w:ascii="Times New Roman" w:hAnsi="Times New Roman" w:cs="Times New Roman"/>
          <w:sz w:val="28"/>
        </w:rPr>
        <w:t xml:space="preserve"> is the bonafide work of “</w:t>
      </w:r>
      <w:r w:rsidRPr="008A5529">
        <w:rPr>
          <w:rFonts w:ascii="Times New Roman" w:hAnsi="Times New Roman" w:cs="Times New Roman"/>
          <w:b/>
          <w:sz w:val="28"/>
        </w:rPr>
        <w:t>KARTHIK RAJA C (312315104077)</w:t>
      </w:r>
      <w:r w:rsidRPr="008A5529">
        <w:rPr>
          <w:rFonts w:ascii="Times New Roman" w:hAnsi="Times New Roman" w:cs="Times New Roman"/>
          <w:sz w:val="28"/>
        </w:rPr>
        <w:t xml:space="preserve"> and</w:t>
      </w:r>
      <w:r w:rsidRPr="008A5529">
        <w:rPr>
          <w:rFonts w:ascii="Times New Roman" w:hAnsi="Times New Roman" w:cs="Times New Roman"/>
          <w:b/>
          <w:sz w:val="28"/>
        </w:rPr>
        <w:t xml:space="preserve"> KEWIN FERNANDO. A (312315104080)</w:t>
      </w:r>
      <w:r w:rsidRPr="008A5529">
        <w:rPr>
          <w:rFonts w:ascii="Times New Roman" w:hAnsi="Times New Roman" w:cs="Times New Roman"/>
          <w:sz w:val="28"/>
        </w:rPr>
        <w:t>” who carried out the project work under my supervision.</w:t>
      </w:r>
    </w:p>
    <w:p w:rsidR="00F6166F" w:rsidRPr="00CA686F" w:rsidRDefault="00CA686F" w:rsidP="00CA686F">
      <w:pPr>
        <w:pStyle w:val="BodyText"/>
        <w:spacing w:line="499" w:lineRule="auto"/>
        <w:ind w:left="272" w:right="108"/>
        <w:jc w:val="both"/>
        <w:rPr>
          <w:rFonts w:ascii="Times New Roman" w:hAnsi="Times New Roman" w:cs="Times New Roman"/>
          <w:b/>
          <w:sz w:val="28"/>
        </w:rPr>
      </w:pPr>
      <w:r>
        <w:rPr>
          <w:rFonts w:ascii="Times New Roman" w:hAnsi="Times New Roman" w:cs="Times New Roman"/>
          <w:sz w:val="24"/>
        </w:rPr>
        <w:tab/>
      </w:r>
    </w:p>
    <w:tbl>
      <w:tblPr>
        <w:tblStyle w:val="TableGrid"/>
        <w:tblW w:w="9304" w:type="dxa"/>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4"/>
        <w:gridCol w:w="4140"/>
      </w:tblGrid>
      <w:tr w:rsidR="00F6166F" w:rsidRPr="00F6166F" w:rsidTr="008A5529">
        <w:tc>
          <w:tcPr>
            <w:tcW w:w="5164" w:type="dxa"/>
          </w:tcPr>
          <w:p w:rsidR="00F6166F" w:rsidRPr="00F6166F" w:rsidRDefault="00F6166F" w:rsidP="00F6166F">
            <w:pPr>
              <w:tabs>
                <w:tab w:val="left" w:pos="5523"/>
              </w:tabs>
              <w:jc w:val="left"/>
              <w:rPr>
                <w:rFonts w:ascii="Times New Roman" w:hAnsi="Times New Roman" w:cs="Times New Roman"/>
                <w:b/>
                <w:sz w:val="28"/>
                <w:szCs w:val="28"/>
              </w:rPr>
            </w:pPr>
            <w:r w:rsidRPr="00F6166F">
              <w:rPr>
                <w:rFonts w:ascii="Times New Roman" w:hAnsi="Times New Roman" w:cs="Times New Roman"/>
                <w:b/>
                <w:sz w:val="28"/>
                <w:szCs w:val="28"/>
              </w:rPr>
              <w:t>SIGNATURE</w:t>
            </w:r>
          </w:p>
        </w:tc>
        <w:tc>
          <w:tcPr>
            <w:tcW w:w="4140" w:type="dxa"/>
          </w:tcPr>
          <w:p w:rsidR="00F6166F" w:rsidRPr="00F6166F" w:rsidRDefault="00F6166F" w:rsidP="00F6166F">
            <w:pPr>
              <w:tabs>
                <w:tab w:val="left" w:pos="5523"/>
              </w:tabs>
              <w:jc w:val="left"/>
              <w:rPr>
                <w:rFonts w:ascii="Times New Roman" w:hAnsi="Times New Roman" w:cs="Times New Roman"/>
                <w:b/>
                <w:sz w:val="28"/>
                <w:szCs w:val="28"/>
              </w:rPr>
            </w:pPr>
            <w:r w:rsidRPr="00F6166F">
              <w:rPr>
                <w:rFonts w:ascii="Times New Roman" w:hAnsi="Times New Roman" w:cs="Times New Roman"/>
                <w:b/>
                <w:sz w:val="28"/>
                <w:szCs w:val="28"/>
              </w:rPr>
              <w:t>SIGNATURE</w:t>
            </w:r>
          </w:p>
        </w:tc>
      </w:tr>
      <w:tr w:rsidR="00F6166F" w:rsidRPr="00F6166F" w:rsidTr="008A5529">
        <w:tc>
          <w:tcPr>
            <w:tcW w:w="5164"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Dr.A.Chandrasekar M.E.,Ph.D.,</w:t>
            </w:r>
          </w:p>
        </w:tc>
        <w:tc>
          <w:tcPr>
            <w:tcW w:w="4140"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Mr.P.Naveen M.E.,</w:t>
            </w:r>
          </w:p>
        </w:tc>
      </w:tr>
      <w:tr w:rsidR="00F6166F" w:rsidRPr="00F6166F" w:rsidTr="008A5529">
        <w:tc>
          <w:tcPr>
            <w:tcW w:w="5164" w:type="dxa"/>
          </w:tcPr>
          <w:p w:rsidR="00F6166F" w:rsidRPr="00F6166F" w:rsidRDefault="00F6166F" w:rsidP="00F6166F">
            <w:pPr>
              <w:tabs>
                <w:tab w:val="left" w:pos="5523"/>
              </w:tabs>
              <w:jc w:val="left"/>
              <w:rPr>
                <w:rFonts w:ascii="Times New Roman" w:hAnsi="Times New Roman" w:cs="Times New Roman"/>
                <w:b/>
                <w:sz w:val="28"/>
                <w:szCs w:val="28"/>
              </w:rPr>
            </w:pPr>
            <w:r w:rsidRPr="00F6166F">
              <w:rPr>
                <w:rFonts w:ascii="Times New Roman" w:hAnsi="Times New Roman" w:cs="Times New Roman"/>
                <w:b/>
                <w:sz w:val="28"/>
                <w:szCs w:val="28"/>
              </w:rPr>
              <w:t>HEAD OF THE DEPARTMENT</w:t>
            </w:r>
          </w:p>
        </w:tc>
        <w:tc>
          <w:tcPr>
            <w:tcW w:w="4140" w:type="dxa"/>
          </w:tcPr>
          <w:p w:rsidR="00F6166F" w:rsidRPr="00F6166F" w:rsidRDefault="00F6166F" w:rsidP="00F6166F">
            <w:pPr>
              <w:tabs>
                <w:tab w:val="left" w:pos="5523"/>
              </w:tabs>
              <w:jc w:val="left"/>
              <w:rPr>
                <w:rFonts w:ascii="Times New Roman" w:hAnsi="Times New Roman" w:cs="Times New Roman"/>
                <w:b/>
                <w:sz w:val="28"/>
                <w:szCs w:val="28"/>
              </w:rPr>
            </w:pPr>
            <w:r w:rsidRPr="00F6166F">
              <w:rPr>
                <w:rFonts w:ascii="Times New Roman" w:hAnsi="Times New Roman" w:cs="Times New Roman"/>
                <w:b/>
                <w:sz w:val="28"/>
                <w:szCs w:val="28"/>
              </w:rPr>
              <w:t>SUPERVISOR</w:t>
            </w:r>
          </w:p>
        </w:tc>
      </w:tr>
      <w:tr w:rsidR="00F6166F" w:rsidRPr="00F6166F" w:rsidTr="008A5529">
        <w:tc>
          <w:tcPr>
            <w:tcW w:w="5164" w:type="dxa"/>
          </w:tcPr>
          <w:p w:rsidR="00F6166F" w:rsidRPr="00F6166F" w:rsidRDefault="00F6166F" w:rsidP="00F6166F">
            <w:pPr>
              <w:tabs>
                <w:tab w:val="left" w:pos="1991"/>
              </w:tabs>
              <w:jc w:val="left"/>
              <w:rPr>
                <w:rFonts w:ascii="Times New Roman" w:hAnsi="Times New Roman" w:cs="Times New Roman"/>
                <w:sz w:val="28"/>
                <w:szCs w:val="28"/>
              </w:rPr>
            </w:pPr>
            <w:r w:rsidRPr="00F6166F">
              <w:rPr>
                <w:rFonts w:ascii="Times New Roman" w:hAnsi="Times New Roman" w:cs="Times New Roman"/>
                <w:sz w:val="28"/>
                <w:szCs w:val="28"/>
              </w:rPr>
              <w:t>Professor</w:t>
            </w:r>
            <w:r w:rsidRPr="00F6166F">
              <w:rPr>
                <w:rFonts w:ascii="Times New Roman" w:hAnsi="Times New Roman" w:cs="Times New Roman"/>
                <w:sz w:val="28"/>
                <w:szCs w:val="28"/>
              </w:rPr>
              <w:tab/>
              <w:t xml:space="preserve"> </w:t>
            </w:r>
          </w:p>
        </w:tc>
        <w:tc>
          <w:tcPr>
            <w:tcW w:w="4140"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 xml:space="preserve">Assistant Professor </w:t>
            </w:r>
          </w:p>
        </w:tc>
      </w:tr>
      <w:tr w:rsidR="00F6166F" w:rsidRPr="00F6166F" w:rsidTr="008A5529">
        <w:tc>
          <w:tcPr>
            <w:tcW w:w="5164"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Department of</w:t>
            </w:r>
            <w:r w:rsidRPr="00F6166F">
              <w:rPr>
                <w:rFonts w:ascii="Times New Roman" w:hAnsi="Times New Roman" w:cs="Times New Roman"/>
                <w:spacing w:val="-3"/>
                <w:sz w:val="28"/>
                <w:szCs w:val="28"/>
              </w:rPr>
              <w:t xml:space="preserve"> </w:t>
            </w:r>
            <w:r w:rsidRPr="00F6166F">
              <w:rPr>
                <w:rFonts w:ascii="Times New Roman" w:hAnsi="Times New Roman" w:cs="Times New Roman"/>
                <w:sz w:val="28"/>
                <w:szCs w:val="28"/>
              </w:rPr>
              <w:t>Computer  Science</w:t>
            </w:r>
          </w:p>
        </w:tc>
        <w:tc>
          <w:tcPr>
            <w:tcW w:w="4140"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Department of Computer</w:t>
            </w:r>
            <w:r w:rsidRPr="00F6166F">
              <w:rPr>
                <w:rFonts w:ascii="Times New Roman" w:hAnsi="Times New Roman" w:cs="Times New Roman"/>
                <w:spacing w:val="-4"/>
                <w:sz w:val="28"/>
                <w:szCs w:val="28"/>
              </w:rPr>
              <w:t xml:space="preserve"> </w:t>
            </w:r>
            <w:r w:rsidRPr="00F6166F">
              <w:rPr>
                <w:rFonts w:ascii="Times New Roman" w:hAnsi="Times New Roman" w:cs="Times New Roman"/>
                <w:sz w:val="28"/>
                <w:szCs w:val="28"/>
              </w:rPr>
              <w:t>Science</w:t>
            </w:r>
          </w:p>
        </w:tc>
      </w:tr>
      <w:tr w:rsidR="00F6166F" w:rsidRPr="00F6166F" w:rsidTr="008A5529">
        <w:tc>
          <w:tcPr>
            <w:tcW w:w="5164"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St.</w:t>
            </w:r>
            <w:r w:rsidRPr="00F6166F">
              <w:rPr>
                <w:rFonts w:ascii="Times New Roman" w:hAnsi="Times New Roman" w:cs="Times New Roman"/>
                <w:spacing w:val="-2"/>
                <w:sz w:val="28"/>
                <w:szCs w:val="28"/>
              </w:rPr>
              <w:t xml:space="preserve"> </w:t>
            </w:r>
            <w:r w:rsidRPr="00F6166F">
              <w:rPr>
                <w:rFonts w:ascii="Times New Roman" w:hAnsi="Times New Roman" w:cs="Times New Roman"/>
                <w:sz w:val="28"/>
                <w:szCs w:val="28"/>
              </w:rPr>
              <w:t>Joseph’s</w:t>
            </w:r>
            <w:r w:rsidRPr="00F6166F">
              <w:rPr>
                <w:rFonts w:ascii="Times New Roman" w:hAnsi="Times New Roman" w:cs="Times New Roman"/>
                <w:spacing w:val="-3"/>
                <w:sz w:val="28"/>
                <w:szCs w:val="28"/>
              </w:rPr>
              <w:t xml:space="preserve"> </w:t>
            </w:r>
            <w:r w:rsidRPr="00F6166F">
              <w:rPr>
                <w:rFonts w:ascii="Times New Roman" w:hAnsi="Times New Roman" w:cs="Times New Roman"/>
                <w:sz w:val="28"/>
                <w:szCs w:val="28"/>
              </w:rPr>
              <w:t xml:space="preserve">college of </w:t>
            </w:r>
          </w:p>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 xml:space="preserve">Engineering </w:t>
            </w:r>
          </w:p>
        </w:tc>
        <w:tc>
          <w:tcPr>
            <w:tcW w:w="4140"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St.</w:t>
            </w:r>
            <w:r w:rsidRPr="00F6166F">
              <w:rPr>
                <w:rFonts w:ascii="Times New Roman" w:hAnsi="Times New Roman" w:cs="Times New Roman"/>
                <w:spacing w:val="-2"/>
                <w:sz w:val="28"/>
                <w:szCs w:val="28"/>
              </w:rPr>
              <w:t xml:space="preserve"> </w:t>
            </w:r>
            <w:r w:rsidRPr="00F6166F">
              <w:rPr>
                <w:rFonts w:ascii="Times New Roman" w:hAnsi="Times New Roman" w:cs="Times New Roman"/>
                <w:sz w:val="28"/>
                <w:szCs w:val="28"/>
              </w:rPr>
              <w:t>Joseph’s</w:t>
            </w:r>
            <w:r w:rsidRPr="00F6166F">
              <w:rPr>
                <w:rFonts w:ascii="Times New Roman" w:hAnsi="Times New Roman" w:cs="Times New Roman"/>
                <w:spacing w:val="-3"/>
                <w:sz w:val="28"/>
                <w:szCs w:val="28"/>
              </w:rPr>
              <w:t xml:space="preserve"> </w:t>
            </w:r>
            <w:r w:rsidRPr="00F6166F">
              <w:rPr>
                <w:rFonts w:ascii="Times New Roman" w:hAnsi="Times New Roman" w:cs="Times New Roman"/>
                <w:sz w:val="28"/>
                <w:szCs w:val="28"/>
              </w:rPr>
              <w:t>college of Engineering</w:t>
            </w:r>
          </w:p>
        </w:tc>
      </w:tr>
      <w:tr w:rsidR="00F6166F" w:rsidRPr="00F6166F" w:rsidTr="008A5529">
        <w:tc>
          <w:tcPr>
            <w:tcW w:w="5164"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Chennai.</w:t>
            </w:r>
          </w:p>
        </w:tc>
        <w:tc>
          <w:tcPr>
            <w:tcW w:w="4140"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Chennai.</w:t>
            </w:r>
          </w:p>
        </w:tc>
      </w:tr>
    </w:tbl>
    <w:p w:rsidR="00F6166F" w:rsidRDefault="00F6166F" w:rsidP="00CA686F">
      <w:pPr>
        <w:tabs>
          <w:tab w:val="left" w:pos="5523"/>
        </w:tabs>
        <w:jc w:val="both"/>
        <w:rPr>
          <w:rFonts w:ascii="Times New Roman" w:hAnsi="Times New Roman" w:cs="Times New Roman"/>
          <w:sz w:val="24"/>
        </w:rPr>
      </w:pPr>
    </w:p>
    <w:p w:rsidR="00CA686F" w:rsidRPr="00F6166F" w:rsidRDefault="00CA686F" w:rsidP="00CA686F">
      <w:pPr>
        <w:tabs>
          <w:tab w:val="left" w:pos="5523"/>
        </w:tabs>
        <w:jc w:val="both"/>
        <w:rPr>
          <w:rFonts w:ascii="Times New Roman" w:hAnsi="Times New Roman" w:cs="Times New Roman"/>
          <w:sz w:val="24"/>
        </w:rPr>
      </w:pPr>
    </w:p>
    <w:p w:rsidR="00F6166F" w:rsidRPr="00CA686F" w:rsidRDefault="00F6166F" w:rsidP="00CA686F">
      <w:pPr>
        <w:tabs>
          <w:tab w:val="left" w:pos="5523"/>
        </w:tabs>
        <w:ind w:left="164"/>
        <w:rPr>
          <w:rFonts w:ascii="Times New Roman" w:hAnsi="Times New Roman" w:cs="Times New Roman"/>
          <w:sz w:val="28"/>
        </w:rPr>
      </w:pPr>
      <w:r w:rsidRPr="00CA686F">
        <w:rPr>
          <w:rFonts w:ascii="Times New Roman" w:hAnsi="Times New Roman" w:cs="Times New Roman"/>
          <w:sz w:val="28"/>
        </w:rPr>
        <w:t>Submission of the University V</w:t>
      </w:r>
      <w:r w:rsidR="00CA686F">
        <w:rPr>
          <w:rFonts w:ascii="Times New Roman" w:hAnsi="Times New Roman" w:cs="Times New Roman"/>
          <w:sz w:val="28"/>
        </w:rPr>
        <w:t>iva-Voce held on_______________</w:t>
      </w:r>
    </w:p>
    <w:p w:rsidR="00F6166F" w:rsidRDefault="00F6166F" w:rsidP="00F6166F">
      <w:pPr>
        <w:rPr>
          <w:rFonts w:ascii="Times New Roman" w:hAnsi="Times New Roman" w:cs="Times New Roman"/>
          <w:sz w:val="24"/>
        </w:rPr>
      </w:pPr>
    </w:p>
    <w:p w:rsidR="00CA686F" w:rsidRPr="00F6166F" w:rsidRDefault="00CA686F" w:rsidP="00F6166F">
      <w:pP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8"/>
        <w:gridCol w:w="4558"/>
      </w:tblGrid>
      <w:tr w:rsidR="00F6166F" w:rsidRPr="00F6166F" w:rsidTr="008A5529">
        <w:tc>
          <w:tcPr>
            <w:tcW w:w="4558" w:type="dxa"/>
          </w:tcPr>
          <w:p w:rsidR="00F6166F" w:rsidRPr="00F6166F" w:rsidRDefault="00F6166F" w:rsidP="008A5529">
            <w:pPr>
              <w:rPr>
                <w:rFonts w:ascii="Times New Roman" w:hAnsi="Times New Roman" w:cs="Times New Roman"/>
                <w:b/>
                <w:sz w:val="28"/>
              </w:rPr>
            </w:pPr>
            <w:r w:rsidRPr="00F6166F">
              <w:rPr>
                <w:rFonts w:ascii="Times New Roman" w:hAnsi="Times New Roman" w:cs="Times New Roman"/>
                <w:b/>
                <w:sz w:val="28"/>
              </w:rPr>
              <w:t xml:space="preserve">   INTERNAL EXAMINER </w:t>
            </w:r>
          </w:p>
        </w:tc>
        <w:tc>
          <w:tcPr>
            <w:tcW w:w="4558" w:type="dxa"/>
          </w:tcPr>
          <w:p w:rsidR="00F6166F" w:rsidRPr="00F6166F" w:rsidRDefault="00F6166F" w:rsidP="008A5529">
            <w:pPr>
              <w:rPr>
                <w:rFonts w:ascii="Times New Roman" w:hAnsi="Times New Roman" w:cs="Times New Roman"/>
                <w:b/>
                <w:sz w:val="28"/>
              </w:rPr>
            </w:pPr>
            <w:r w:rsidRPr="00F6166F">
              <w:rPr>
                <w:rFonts w:ascii="Times New Roman" w:hAnsi="Times New Roman" w:cs="Times New Roman"/>
                <w:b/>
                <w:sz w:val="28"/>
              </w:rPr>
              <w:t xml:space="preserve">            EXTERNAL EXAMINER</w:t>
            </w:r>
          </w:p>
        </w:tc>
      </w:tr>
    </w:tbl>
    <w:p w:rsidR="00710DF1" w:rsidRDefault="00710DF1" w:rsidP="00710DF1">
      <w:pPr>
        <w:spacing w:before="58"/>
        <w:jc w:val="both"/>
        <w:rPr>
          <w:sz w:val="24"/>
        </w:rPr>
      </w:pPr>
    </w:p>
    <w:p w:rsidR="00710DF1" w:rsidRDefault="00710DF1" w:rsidP="00710DF1">
      <w:pPr>
        <w:spacing w:before="58"/>
        <w:rPr>
          <w:rFonts w:ascii="Times New Roman" w:hAnsi="Times New Roman" w:cs="Times New Roman"/>
          <w:b/>
          <w:sz w:val="32"/>
          <w:szCs w:val="32"/>
        </w:rPr>
      </w:pPr>
    </w:p>
    <w:p w:rsidR="00F6166F" w:rsidRPr="00A63CC9" w:rsidRDefault="00F6166F" w:rsidP="00710DF1">
      <w:pPr>
        <w:spacing w:before="58"/>
        <w:rPr>
          <w:rFonts w:ascii="Times New Roman" w:hAnsi="Times New Roman" w:cs="Times New Roman"/>
          <w:b/>
          <w:sz w:val="32"/>
          <w:szCs w:val="32"/>
        </w:rPr>
      </w:pPr>
      <w:r w:rsidRPr="00A63CC9">
        <w:rPr>
          <w:rFonts w:ascii="Times New Roman" w:hAnsi="Times New Roman" w:cs="Times New Roman"/>
          <w:b/>
          <w:sz w:val="32"/>
          <w:szCs w:val="32"/>
        </w:rPr>
        <w:lastRenderedPageBreak/>
        <w:t>ACKNOWLEDGEMENT</w:t>
      </w:r>
    </w:p>
    <w:p w:rsidR="00F6166F" w:rsidRPr="00A63CC9" w:rsidRDefault="00F6166F" w:rsidP="00710DF1">
      <w:pPr>
        <w:pStyle w:val="BodyText"/>
        <w:spacing w:before="117"/>
        <w:ind w:right="125"/>
        <w:jc w:val="both"/>
        <w:rPr>
          <w:rFonts w:ascii="Times New Roman" w:hAnsi="Times New Roman" w:cs="Times New Roman"/>
          <w:sz w:val="28"/>
          <w:szCs w:val="28"/>
        </w:rPr>
      </w:pPr>
      <w:r w:rsidRPr="00A63CC9">
        <w:rPr>
          <w:rFonts w:ascii="Times New Roman" w:hAnsi="Times New Roman" w:cs="Times New Roman"/>
          <w:sz w:val="28"/>
          <w:szCs w:val="28"/>
        </w:rPr>
        <w:t>Th</w:t>
      </w:r>
      <w:r w:rsidR="00A63CC9">
        <w:rPr>
          <w:rFonts w:ascii="Times New Roman" w:hAnsi="Times New Roman" w:cs="Times New Roman"/>
          <w:sz w:val="28"/>
          <w:szCs w:val="28"/>
        </w:rPr>
        <w:t xml:space="preserve">e contentment and elation that </w:t>
      </w:r>
      <w:r w:rsidRPr="00A63CC9">
        <w:rPr>
          <w:rFonts w:ascii="Times New Roman" w:hAnsi="Times New Roman" w:cs="Times New Roman"/>
          <w:sz w:val="28"/>
          <w:szCs w:val="28"/>
        </w:rPr>
        <w:t>accompany the successful completion of any work would be incomplete without mentioning the people who made it possible.</w:t>
      </w:r>
    </w:p>
    <w:p w:rsidR="00710DF1" w:rsidRDefault="00F6166F" w:rsidP="00710DF1">
      <w:pPr>
        <w:pStyle w:val="BodyText"/>
        <w:spacing w:before="62"/>
        <w:ind w:right="116"/>
        <w:jc w:val="both"/>
        <w:rPr>
          <w:rFonts w:ascii="Times New Roman" w:hAnsi="Times New Roman" w:cs="Times New Roman"/>
          <w:sz w:val="28"/>
          <w:szCs w:val="28"/>
        </w:rPr>
      </w:pPr>
      <w:r w:rsidRPr="00A63CC9">
        <w:rPr>
          <w:rFonts w:ascii="Times New Roman" w:hAnsi="Times New Roman" w:cs="Times New Roman"/>
          <w:sz w:val="28"/>
          <w:szCs w:val="28"/>
        </w:rPr>
        <w:t xml:space="preserve">Words are inadequate in offering our sincere thanks and performed gratitude </w:t>
      </w:r>
      <w:r w:rsidR="00710DF1">
        <w:rPr>
          <w:rFonts w:ascii="Times New Roman" w:hAnsi="Times New Roman" w:cs="Times New Roman"/>
          <w:sz w:val="28"/>
          <w:szCs w:val="28"/>
        </w:rPr>
        <w:t xml:space="preserve">  </w:t>
      </w:r>
      <w:r w:rsidRPr="00A63CC9">
        <w:rPr>
          <w:rFonts w:ascii="Times New Roman" w:hAnsi="Times New Roman" w:cs="Times New Roman"/>
          <w:sz w:val="28"/>
          <w:szCs w:val="28"/>
        </w:rPr>
        <w:t xml:space="preserve">to beloved </w:t>
      </w:r>
      <w:r w:rsidRPr="00A63CC9">
        <w:rPr>
          <w:rFonts w:ascii="Times New Roman" w:hAnsi="Times New Roman" w:cs="Times New Roman"/>
          <w:b/>
          <w:sz w:val="28"/>
          <w:szCs w:val="28"/>
        </w:rPr>
        <w:t xml:space="preserve">Dr. B. Babu Manoharan, M.A., M.B.A., Ph.D., </w:t>
      </w:r>
      <w:r w:rsidRPr="00A63CC9">
        <w:rPr>
          <w:rFonts w:ascii="Times New Roman" w:hAnsi="Times New Roman" w:cs="Times New Roman"/>
          <w:sz w:val="28"/>
          <w:szCs w:val="28"/>
        </w:rPr>
        <w:t xml:space="preserve">Chairman, </w:t>
      </w:r>
    </w:p>
    <w:p w:rsidR="00F6166F" w:rsidRPr="00A63CC9" w:rsidRDefault="00F6166F" w:rsidP="00710DF1">
      <w:pPr>
        <w:pStyle w:val="BodyText"/>
        <w:spacing w:before="62"/>
        <w:ind w:right="116"/>
        <w:jc w:val="both"/>
        <w:rPr>
          <w:rFonts w:ascii="Times New Roman" w:hAnsi="Times New Roman" w:cs="Times New Roman"/>
          <w:sz w:val="28"/>
          <w:szCs w:val="28"/>
        </w:rPr>
      </w:pPr>
      <w:r w:rsidRPr="00A63CC9">
        <w:rPr>
          <w:rFonts w:ascii="Times New Roman" w:hAnsi="Times New Roman" w:cs="Times New Roman"/>
          <w:sz w:val="28"/>
          <w:szCs w:val="28"/>
        </w:rPr>
        <w:t>St. Joseph’s Group of Institutions for providing an opportunity to study in his esteemed Institution.</w:t>
      </w:r>
    </w:p>
    <w:p w:rsidR="00F6166F" w:rsidRPr="00A63CC9" w:rsidRDefault="00F6166F" w:rsidP="00710DF1">
      <w:pPr>
        <w:spacing w:before="63"/>
        <w:ind w:left="100" w:right="103" w:firstLine="723"/>
        <w:jc w:val="both"/>
        <w:rPr>
          <w:rFonts w:ascii="Times New Roman" w:hAnsi="Times New Roman" w:cs="Times New Roman"/>
          <w:sz w:val="28"/>
          <w:szCs w:val="28"/>
        </w:rPr>
      </w:pPr>
      <w:r w:rsidRPr="00A63CC9">
        <w:rPr>
          <w:rFonts w:ascii="Times New Roman" w:hAnsi="Times New Roman" w:cs="Times New Roman"/>
          <w:sz w:val="28"/>
          <w:szCs w:val="28"/>
        </w:rPr>
        <w:t xml:space="preserve">We express our sincere thanks and gratitude to </w:t>
      </w:r>
      <w:r w:rsidRPr="00A63CC9">
        <w:rPr>
          <w:rFonts w:ascii="Times New Roman" w:hAnsi="Times New Roman" w:cs="Times New Roman"/>
          <w:b/>
          <w:sz w:val="28"/>
          <w:szCs w:val="28"/>
        </w:rPr>
        <w:t xml:space="preserve">Ms.S.Jessie Priya, M.Com., </w:t>
      </w:r>
      <w:r w:rsidRPr="00A63CC9">
        <w:rPr>
          <w:rFonts w:ascii="Times New Roman" w:hAnsi="Times New Roman" w:cs="Times New Roman"/>
          <w:sz w:val="28"/>
          <w:szCs w:val="28"/>
        </w:rPr>
        <w:t xml:space="preserve">Managing Director and also our thanks to </w:t>
      </w:r>
      <w:r w:rsidRPr="00A63CC9">
        <w:rPr>
          <w:rFonts w:ascii="Times New Roman" w:hAnsi="Times New Roman" w:cs="Times New Roman"/>
          <w:b/>
          <w:sz w:val="28"/>
          <w:szCs w:val="28"/>
        </w:rPr>
        <w:t xml:space="preserve">Mr. B. Shashi Sekar, M.Sc., </w:t>
      </w:r>
      <w:r w:rsidRPr="00A63CC9">
        <w:rPr>
          <w:rFonts w:ascii="Times New Roman" w:hAnsi="Times New Roman" w:cs="Times New Roman"/>
          <w:sz w:val="28"/>
          <w:szCs w:val="28"/>
        </w:rPr>
        <w:t>Director, St. Joseph’s Group of Institutions for  extended  their helping hands at all</w:t>
      </w:r>
      <w:r w:rsidRPr="00A63CC9">
        <w:rPr>
          <w:rFonts w:ascii="Times New Roman" w:hAnsi="Times New Roman" w:cs="Times New Roman"/>
          <w:spacing w:val="-10"/>
          <w:sz w:val="28"/>
          <w:szCs w:val="28"/>
        </w:rPr>
        <w:t xml:space="preserve"> </w:t>
      </w:r>
      <w:r w:rsidRPr="00A63CC9">
        <w:rPr>
          <w:rFonts w:ascii="Times New Roman" w:hAnsi="Times New Roman" w:cs="Times New Roman"/>
          <w:sz w:val="28"/>
          <w:szCs w:val="28"/>
        </w:rPr>
        <w:t>times.</w:t>
      </w:r>
    </w:p>
    <w:p w:rsidR="00F6166F" w:rsidRPr="00A63CC9" w:rsidRDefault="00F6166F" w:rsidP="00710DF1">
      <w:pPr>
        <w:spacing w:before="4"/>
        <w:ind w:left="100" w:right="102" w:firstLine="723"/>
        <w:jc w:val="both"/>
        <w:rPr>
          <w:rFonts w:ascii="Times New Roman" w:hAnsi="Times New Roman" w:cs="Times New Roman"/>
          <w:sz w:val="28"/>
          <w:szCs w:val="28"/>
        </w:rPr>
      </w:pPr>
      <w:r w:rsidRPr="00A63CC9">
        <w:rPr>
          <w:rFonts w:ascii="Times New Roman" w:hAnsi="Times New Roman" w:cs="Times New Roman"/>
          <w:sz w:val="28"/>
          <w:szCs w:val="28"/>
        </w:rPr>
        <w:t xml:space="preserve">We are extremely happy to  express  our  sincere  thanks  and  gratitude  to </w:t>
      </w:r>
      <w:r w:rsidRPr="00A63CC9">
        <w:rPr>
          <w:rFonts w:ascii="Times New Roman" w:hAnsi="Times New Roman" w:cs="Times New Roman"/>
          <w:b/>
          <w:sz w:val="28"/>
          <w:szCs w:val="28"/>
        </w:rPr>
        <w:t xml:space="preserve">Dr.Vaddi Seshagiri Rao, M.E., M.B.A., Ph.D., </w:t>
      </w:r>
      <w:r w:rsidRPr="00A63CC9">
        <w:rPr>
          <w:rFonts w:ascii="Times New Roman" w:hAnsi="Times New Roman" w:cs="Times New Roman"/>
          <w:sz w:val="28"/>
          <w:szCs w:val="28"/>
        </w:rPr>
        <w:t xml:space="preserve">Principal and also extends our thanks to </w:t>
      </w:r>
      <w:r w:rsidRPr="00A63CC9">
        <w:rPr>
          <w:rFonts w:ascii="Times New Roman" w:hAnsi="Times New Roman" w:cs="Times New Roman"/>
          <w:b/>
          <w:sz w:val="28"/>
          <w:szCs w:val="28"/>
        </w:rPr>
        <w:t xml:space="preserve">Dr. B. Parvathavarthini, M.E., M.B.A., Ph.D., </w:t>
      </w:r>
      <w:r w:rsidRPr="00A63CC9">
        <w:rPr>
          <w:rFonts w:ascii="Times New Roman" w:hAnsi="Times New Roman" w:cs="Times New Roman"/>
          <w:sz w:val="28"/>
          <w:szCs w:val="28"/>
        </w:rPr>
        <w:t>Dean (Research), St. Joseph’s College of Engineering for their encouragement throughout the</w:t>
      </w:r>
      <w:r w:rsidRPr="00A63CC9">
        <w:rPr>
          <w:rFonts w:ascii="Times New Roman" w:hAnsi="Times New Roman" w:cs="Times New Roman"/>
          <w:spacing w:val="-3"/>
          <w:sz w:val="28"/>
          <w:szCs w:val="28"/>
        </w:rPr>
        <w:t xml:space="preserve"> </w:t>
      </w:r>
      <w:r w:rsidRPr="00A63CC9">
        <w:rPr>
          <w:rFonts w:ascii="Times New Roman" w:hAnsi="Times New Roman" w:cs="Times New Roman"/>
          <w:sz w:val="28"/>
          <w:szCs w:val="28"/>
        </w:rPr>
        <w:t>course.</w:t>
      </w:r>
    </w:p>
    <w:p w:rsidR="00F6166F" w:rsidRPr="00A63CC9" w:rsidRDefault="00F6166F" w:rsidP="00710DF1">
      <w:pPr>
        <w:pStyle w:val="BodyText"/>
        <w:spacing w:before="75"/>
        <w:ind w:right="117" w:firstLine="720"/>
        <w:jc w:val="both"/>
        <w:rPr>
          <w:rFonts w:ascii="Times New Roman" w:hAnsi="Times New Roman" w:cs="Times New Roman"/>
          <w:sz w:val="28"/>
          <w:szCs w:val="28"/>
        </w:rPr>
      </w:pPr>
      <w:r w:rsidRPr="00A63CC9">
        <w:rPr>
          <w:rFonts w:ascii="Times New Roman" w:hAnsi="Times New Roman" w:cs="Times New Roman"/>
          <w:sz w:val="28"/>
          <w:szCs w:val="28"/>
        </w:rPr>
        <w:t xml:space="preserve">We also express our sincere thanks and most heartfelt sense of gratitude to </w:t>
      </w:r>
      <w:r w:rsidRPr="00A63CC9">
        <w:rPr>
          <w:rFonts w:ascii="Times New Roman" w:hAnsi="Times New Roman" w:cs="Times New Roman"/>
          <w:b/>
          <w:sz w:val="28"/>
          <w:szCs w:val="28"/>
        </w:rPr>
        <w:t>Dr.</w:t>
      </w:r>
      <w:ins w:id="0" w:author="Karthik Raja C Chandrasekaran" w:date="2019-03-22T13:06:00Z">
        <w:r w:rsidR="00251832">
          <w:rPr>
            <w:rFonts w:ascii="Times New Roman" w:hAnsi="Times New Roman" w:cs="Times New Roman"/>
            <w:b/>
            <w:sz w:val="28"/>
            <w:szCs w:val="28"/>
          </w:rPr>
          <w:t xml:space="preserve"> </w:t>
        </w:r>
      </w:ins>
      <w:del w:id="1" w:author="Karthik Raja C Chandrasekaran" w:date="2019-03-22T13:06:00Z">
        <w:r w:rsidRPr="00A63CC9" w:rsidDel="00251832">
          <w:rPr>
            <w:rFonts w:ascii="Times New Roman" w:hAnsi="Times New Roman" w:cs="Times New Roman"/>
            <w:b/>
            <w:sz w:val="28"/>
            <w:szCs w:val="28"/>
          </w:rPr>
          <w:delText xml:space="preserve"> </w:delText>
        </w:r>
      </w:del>
      <w:r w:rsidRPr="00A63CC9">
        <w:rPr>
          <w:rFonts w:ascii="Times New Roman" w:hAnsi="Times New Roman" w:cs="Times New Roman"/>
          <w:b/>
          <w:sz w:val="28"/>
          <w:szCs w:val="28"/>
        </w:rPr>
        <w:t>A.</w:t>
      </w:r>
      <w:ins w:id="2" w:author="Karthik Raja C Chandrasekaran" w:date="2019-03-22T13:06:00Z">
        <w:r w:rsidR="00251832">
          <w:rPr>
            <w:rFonts w:ascii="Times New Roman" w:hAnsi="Times New Roman" w:cs="Times New Roman"/>
            <w:b/>
            <w:sz w:val="28"/>
            <w:szCs w:val="28"/>
          </w:rPr>
          <w:t xml:space="preserve"> </w:t>
        </w:r>
      </w:ins>
      <w:del w:id="3" w:author="Karthik Raja C Chandrasekaran" w:date="2019-03-22T13:06:00Z">
        <w:r w:rsidRPr="00A63CC9" w:rsidDel="00251832">
          <w:rPr>
            <w:rFonts w:ascii="Times New Roman" w:hAnsi="Times New Roman" w:cs="Times New Roman"/>
            <w:b/>
            <w:sz w:val="28"/>
            <w:szCs w:val="28"/>
          </w:rPr>
          <w:delText xml:space="preserve"> </w:delText>
        </w:r>
      </w:del>
      <w:r w:rsidRPr="00A63CC9">
        <w:rPr>
          <w:rFonts w:ascii="Times New Roman" w:hAnsi="Times New Roman" w:cs="Times New Roman"/>
          <w:b/>
          <w:sz w:val="28"/>
          <w:szCs w:val="28"/>
        </w:rPr>
        <w:t xml:space="preserve">Chandrasekar, M.E., Ph.D., </w:t>
      </w:r>
      <w:r w:rsidRPr="00A63CC9">
        <w:rPr>
          <w:rFonts w:ascii="Times New Roman" w:hAnsi="Times New Roman" w:cs="Times New Roman"/>
          <w:sz w:val="28"/>
          <w:szCs w:val="28"/>
        </w:rPr>
        <w:t>Professor and Head of the Department of Computer Science and Engineering, for his dedication, commendable support and encouragement for the completion of project work with</w:t>
      </w:r>
      <w:r w:rsidRPr="00A63CC9">
        <w:rPr>
          <w:rFonts w:ascii="Times New Roman" w:hAnsi="Times New Roman" w:cs="Times New Roman"/>
          <w:spacing w:val="-6"/>
          <w:sz w:val="28"/>
          <w:szCs w:val="28"/>
        </w:rPr>
        <w:t xml:space="preserve"> </w:t>
      </w:r>
      <w:r w:rsidRPr="00A63CC9">
        <w:rPr>
          <w:rFonts w:ascii="Times New Roman" w:hAnsi="Times New Roman" w:cs="Times New Roman"/>
          <w:sz w:val="28"/>
          <w:szCs w:val="28"/>
        </w:rPr>
        <w:t>perfection.</w:t>
      </w:r>
    </w:p>
    <w:p w:rsidR="00F6166F" w:rsidRPr="00A63CC9" w:rsidRDefault="00F6166F" w:rsidP="00710DF1">
      <w:pPr>
        <w:pStyle w:val="BodyText"/>
        <w:ind w:firstLine="720"/>
        <w:jc w:val="both"/>
        <w:rPr>
          <w:rFonts w:ascii="Times New Roman" w:hAnsi="Times New Roman" w:cs="Times New Roman"/>
          <w:sz w:val="28"/>
          <w:szCs w:val="28"/>
        </w:rPr>
      </w:pPr>
      <w:r w:rsidRPr="00A63CC9">
        <w:rPr>
          <w:rFonts w:ascii="Times New Roman" w:hAnsi="Times New Roman" w:cs="Times New Roman"/>
          <w:sz w:val="28"/>
          <w:szCs w:val="28"/>
        </w:rPr>
        <w:t xml:space="preserve">It is with deep sense of gratitude that we acknowledge our indebtedness to our supervisor </w:t>
      </w:r>
      <w:r w:rsidRPr="00A63CC9">
        <w:rPr>
          <w:rFonts w:ascii="Times New Roman" w:hAnsi="Times New Roman" w:cs="Times New Roman"/>
          <w:b/>
          <w:sz w:val="28"/>
          <w:szCs w:val="28"/>
        </w:rPr>
        <w:t xml:space="preserve">Mr. P. Naveen, M.E., </w:t>
      </w:r>
      <w:r w:rsidRPr="00A63CC9">
        <w:rPr>
          <w:rFonts w:ascii="Times New Roman" w:hAnsi="Times New Roman" w:cs="Times New Roman"/>
          <w:sz w:val="28"/>
          <w:szCs w:val="28"/>
        </w:rPr>
        <w:t>Assistant Professor, Department of Computer Science  and  Engineering,  for  his  valuable  suggestions  and  for  his technical support rendered during the project</w:t>
      </w:r>
      <w:r w:rsidRPr="00A63CC9">
        <w:rPr>
          <w:rFonts w:ascii="Times New Roman" w:hAnsi="Times New Roman" w:cs="Times New Roman"/>
          <w:spacing w:val="-11"/>
          <w:sz w:val="28"/>
          <w:szCs w:val="28"/>
        </w:rPr>
        <w:t xml:space="preserve"> </w:t>
      </w:r>
      <w:r w:rsidRPr="00A63CC9">
        <w:rPr>
          <w:rFonts w:ascii="Times New Roman" w:hAnsi="Times New Roman" w:cs="Times New Roman"/>
          <w:sz w:val="28"/>
          <w:szCs w:val="28"/>
        </w:rPr>
        <w:t>phase.</w:t>
      </w:r>
    </w:p>
    <w:p w:rsidR="00F6166F" w:rsidRPr="00710DF1" w:rsidRDefault="00F6166F" w:rsidP="00710DF1">
      <w:pPr>
        <w:pStyle w:val="BodyText"/>
        <w:spacing w:before="61"/>
        <w:ind w:right="224"/>
        <w:jc w:val="both"/>
        <w:rPr>
          <w:sz w:val="28"/>
          <w:szCs w:val="28"/>
        </w:rPr>
        <w:sectPr w:rsidR="00F6166F" w:rsidRPr="00710DF1">
          <w:type w:val="continuous"/>
          <w:pgSz w:w="11900" w:h="16840"/>
          <w:pgMar w:top="1600" w:right="1660" w:bottom="280" w:left="1340" w:header="720" w:footer="720" w:gutter="0"/>
          <w:cols w:space="720"/>
        </w:sectPr>
      </w:pPr>
      <w:r w:rsidRPr="00A63CC9">
        <w:rPr>
          <w:rFonts w:ascii="Times New Roman" w:hAnsi="Times New Roman" w:cs="Times New Roman"/>
          <w:sz w:val="28"/>
          <w:szCs w:val="28"/>
        </w:rPr>
        <w:t>Last but not the least we thank our family members and friends who have been the greatest source of support to us.</w:t>
      </w:r>
    </w:p>
    <w:p w:rsidR="00986820" w:rsidRDefault="00681BA9" w:rsidP="00710DF1">
      <w:pPr>
        <w:rPr>
          <w:rFonts w:ascii="Times New Roman" w:hAnsi="Times New Roman" w:cs="Times New Roman"/>
          <w:b/>
          <w:bCs/>
          <w:sz w:val="28"/>
          <w:szCs w:val="28"/>
        </w:rPr>
      </w:pPr>
      <w:r>
        <w:rPr>
          <w:rFonts w:ascii="Times New Roman" w:hAnsi="Times New Roman" w:cs="Times New Roman"/>
          <w:b/>
          <w:bCs/>
          <w:sz w:val="32"/>
          <w:szCs w:val="32"/>
        </w:rPr>
        <w:lastRenderedPageBreak/>
        <w:t>CHAPTER   1</w:t>
      </w:r>
    </w:p>
    <w:p w:rsidR="00986820" w:rsidRDefault="00E84BB4" w:rsidP="00E84BB4">
      <w:pPr>
        <w:ind w:left="1440" w:firstLine="720"/>
        <w:jc w:val="both"/>
        <w:rPr>
          <w:rFonts w:ascii="Times New Roman" w:hAnsi="Times New Roman" w:cs="Times New Roman"/>
          <w:b/>
          <w:bCs/>
          <w:sz w:val="24"/>
          <w:szCs w:val="24"/>
        </w:rPr>
      </w:pPr>
      <w:r>
        <w:rPr>
          <w:rFonts w:ascii="Times New Roman" w:hAnsi="Times New Roman" w:cs="Times New Roman"/>
          <w:b/>
          <w:bCs/>
          <w:sz w:val="32"/>
          <w:szCs w:val="32"/>
        </w:rPr>
        <w:t xml:space="preserve">       </w:t>
      </w:r>
      <w:r w:rsidR="000816E5">
        <w:rPr>
          <w:rFonts w:ascii="Times New Roman" w:hAnsi="Times New Roman" w:cs="Times New Roman"/>
          <w:b/>
          <w:bCs/>
          <w:sz w:val="32"/>
          <w:szCs w:val="32"/>
        </w:rPr>
        <w:t xml:space="preserve"> </w:t>
      </w:r>
      <w:r w:rsidR="00681BA9">
        <w:rPr>
          <w:rFonts w:ascii="Times New Roman" w:hAnsi="Times New Roman" w:cs="Times New Roman"/>
          <w:b/>
          <w:bCs/>
          <w:sz w:val="32"/>
          <w:szCs w:val="32"/>
        </w:rPr>
        <w:t>INTRODUCTION</w:t>
      </w:r>
    </w:p>
    <w:p w:rsidR="00986820" w:rsidRPr="00354E30" w:rsidRDefault="000816E5" w:rsidP="00B75119">
      <w:pPr>
        <w:jc w:val="both"/>
        <w:rPr>
          <w:rFonts w:ascii="Times New Roman" w:hAnsi="Times New Roman" w:cs="Times New Roman"/>
          <w:b/>
          <w:bCs/>
          <w:sz w:val="28"/>
          <w:szCs w:val="28"/>
        </w:rPr>
      </w:pPr>
      <w:r>
        <w:rPr>
          <w:rFonts w:ascii="Times New Roman" w:hAnsi="Times New Roman" w:cs="Times New Roman"/>
          <w:b/>
          <w:bCs/>
          <w:sz w:val="32"/>
          <w:szCs w:val="32"/>
        </w:rPr>
        <w:t xml:space="preserve">1.1 </w:t>
      </w:r>
      <w:r w:rsidR="00354E30" w:rsidRPr="00354E30">
        <w:rPr>
          <w:rFonts w:ascii="Times New Roman" w:hAnsi="Times New Roman" w:cs="Times New Roman"/>
          <w:b/>
          <w:bCs/>
          <w:sz w:val="32"/>
          <w:szCs w:val="32"/>
        </w:rPr>
        <w:t>AIM</w:t>
      </w:r>
    </w:p>
    <w:p w:rsidR="00986820" w:rsidDel="00251832" w:rsidRDefault="00726BF9" w:rsidP="00251832">
      <w:pPr>
        <w:ind w:firstLine="720"/>
        <w:jc w:val="both"/>
        <w:rPr>
          <w:del w:id="4" w:author="Karthik Raja C Chandrasekaran" w:date="2019-03-22T13:07:00Z"/>
          <w:rFonts w:ascii="Times New Roman" w:hAnsi="Times New Roman" w:cs="Times New Roman"/>
          <w:b/>
          <w:bCs/>
          <w:sz w:val="32"/>
          <w:szCs w:val="32"/>
        </w:rPr>
        <w:pPrChange w:id="5" w:author="Karthik Raja C Chandrasekaran" w:date="2019-03-22T13:07:00Z">
          <w:pPr>
            <w:autoSpaceDE w:val="0"/>
            <w:autoSpaceDN w:val="0"/>
            <w:adjustRightInd w:val="0"/>
            <w:jc w:val="both"/>
          </w:pPr>
        </w:pPrChange>
      </w:pPr>
      <w:r>
        <w:rPr>
          <w:rFonts w:ascii="Times New Roman" w:hAnsi="Times New Roman" w:cs="Times New Roman"/>
          <w:sz w:val="28"/>
          <w:szCs w:val="28"/>
        </w:rPr>
        <w:t xml:space="preserve">The main aim of this project </w:t>
      </w:r>
      <w:r w:rsidR="00681BA9">
        <w:rPr>
          <w:rFonts w:ascii="Times New Roman" w:hAnsi="Times New Roman" w:cs="Times New Roman"/>
          <w:sz w:val="28"/>
          <w:szCs w:val="28"/>
        </w:rPr>
        <w:t xml:space="preserve">is to detect cracks or any </w:t>
      </w:r>
      <w:r w:rsidR="00505779">
        <w:rPr>
          <w:rFonts w:ascii="Times New Roman" w:hAnsi="Times New Roman" w:cs="Times New Roman"/>
          <w:sz w:val="28"/>
          <w:szCs w:val="28"/>
        </w:rPr>
        <w:t>displacement</w:t>
      </w:r>
      <w:r w:rsidR="00681BA9">
        <w:rPr>
          <w:rFonts w:ascii="Times New Roman" w:hAnsi="Times New Roman" w:cs="Times New Roman"/>
          <w:sz w:val="28"/>
          <w:szCs w:val="28"/>
        </w:rPr>
        <w:t xml:space="preserve"> on a</w:t>
      </w:r>
      <w:r w:rsidR="00B747B9">
        <w:rPr>
          <w:rFonts w:ascii="Times New Roman" w:hAnsi="Times New Roman" w:cs="Times New Roman"/>
          <w:sz w:val="28"/>
          <w:szCs w:val="28"/>
        </w:rPr>
        <w:t xml:space="preserve"> railway track </w:t>
      </w:r>
      <w:r w:rsidR="008A75CB">
        <w:rPr>
          <w:rFonts w:ascii="Times New Roman" w:hAnsi="Times New Roman" w:cs="Times New Roman"/>
          <w:sz w:val="28"/>
          <w:szCs w:val="28"/>
        </w:rPr>
        <w:t xml:space="preserve">joints </w:t>
      </w:r>
      <w:r w:rsidR="00B747B9">
        <w:rPr>
          <w:rFonts w:ascii="Times New Roman" w:hAnsi="Times New Roman" w:cs="Times New Roman"/>
          <w:sz w:val="28"/>
          <w:szCs w:val="28"/>
        </w:rPr>
        <w:t xml:space="preserve">with the use </w:t>
      </w:r>
      <w:del w:id="6" w:author="Karthik Raja C Chandrasekaran" w:date="2019-03-22T12:58:00Z">
        <w:r w:rsidDel="00AC5434">
          <w:rPr>
            <w:rFonts w:ascii="Times New Roman" w:hAnsi="Times New Roman" w:cs="Times New Roman"/>
            <w:sz w:val="28"/>
            <w:szCs w:val="28"/>
          </w:rPr>
          <w:delText>IoT</w:delText>
        </w:r>
      </w:del>
      <w:ins w:id="7" w:author="Karthik Raja C Chandrasekaran" w:date="2019-03-22T12:58:00Z">
        <w:r w:rsidR="00AC5434">
          <w:rPr>
            <w:rFonts w:ascii="Times New Roman" w:hAnsi="Times New Roman" w:cs="Times New Roman"/>
            <w:sz w:val="28"/>
            <w:szCs w:val="28"/>
          </w:rPr>
          <w:t>IoT</w:t>
        </w:r>
      </w:ins>
      <w:r w:rsidR="00681BA9">
        <w:rPr>
          <w:rFonts w:ascii="Times New Roman" w:hAnsi="Times New Roman" w:cs="Times New Roman"/>
          <w:sz w:val="28"/>
          <w:szCs w:val="28"/>
        </w:rPr>
        <w:t xml:space="preserve"> sol</w:t>
      </w:r>
      <w:r>
        <w:rPr>
          <w:rFonts w:ascii="Times New Roman" w:hAnsi="Times New Roman" w:cs="Times New Roman"/>
          <w:sz w:val="28"/>
          <w:szCs w:val="28"/>
        </w:rPr>
        <w:t>utions based upon the sensors like MEMS,</w:t>
      </w:r>
      <w:r w:rsidR="00710DF1">
        <w:rPr>
          <w:rFonts w:ascii="Times New Roman" w:hAnsi="Times New Roman" w:cs="Times New Roman"/>
          <w:sz w:val="28"/>
          <w:szCs w:val="28"/>
        </w:rPr>
        <w:t xml:space="preserve"> </w:t>
      </w:r>
      <w:r>
        <w:rPr>
          <w:rFonts w:ascii="Times New Roman" w:hAnsi="Times New Roman" w:cs="Times New Roman"/>
          <w:sz w:val="28"/>
          <w:szCs w:val="28"/>
        </w:rPr>
        <w:t>IR and voltage.</w:t>
      </w:r>
    </w:p>
    <w:p w:rsidR="00251832" w:rsidRDefault="00251832" w:rsidP="00E847B2">
      <w:pPr>
        <w:ind w:firstLine="720"/>
        <w:jc w:val="both"/>
        <w:rPr>
          <w:ins w:id="8" w:author="Karthik Raja C Chandrasekaran" w:date="2019-03-22T13:07:00Z"/>
          <w:rFonts w:ascii="Times New Roman" w:hAnsi="Times New Roman" w:cs="Times New Roman"/>
          <w:sz w:val="28"/>
          <w:szCs w:val="28"/>
        </w:rPr>
      </w:pPr>
    </w:p>
    <w:p w:rsidR="00354E30" w:rsidRDefault="00354E30" w:rsidP="00251832">
      <w:pPr>
        <w:ind w:firstLine="720"/>
        <w:jc w:val="both"/>
        <w:rPr>
          <w:ins w:id="9" w:author="Karthik Raja C Chandrasekaran" w:date="2019-03-22T12:49:00Z"/>
          <w:rFonts w:ascii="Times New Roman" w:hAnsi="Times New Roman" w:cs="Times New Roman"/>
          <w:b/>
          <w:bCs/>
          <w:sz w:val="32"/>
          <w:szCs w:val="32"/>
        </w:rPr>
        <w:pPrChange w:id="10" w:author="Karthik Raja C Chandrasekaran" w:date="2019-03-22T13:07:00Z">
          <w:pPr>
            <w:autoSpaceDE w:val="0"/>
            <w:autoSpaceDN w:val="0"/>
            <w:adjustRightInd w:val="0"/>
            <w:jc w:val="both"/>
          </w:pPr>
        </w:pPrChange>
      </w:pPr>
    </w:p>
    <w:p w:rsidR="00E67BB1" w:rsidRDefault="000816E5" w:rsidP="00E67BB1">
      <w:pPr>
        <w:autoSpaceDE w:val="0"/>
        <w:autoSpaceDN w:val="0"/>
        <w:adjustRightInd w:val="0"/>
        <w:jc w:val="both"/>
        <w:rPr>
          <w:rFonts w:ascii="Times New Roman" w:hAnsi="Times New Roman" w:cs="Times New Roman"/>
          <w:b/>
          <w:bCs/>
          <w:sz w:val="32"/>
          <w:szCs w:val="32"/>
        </w:rPr>
      </w:pPr>
      <w:r>
        <w:rPr>
          <w:rFonts w:ascii="Times New Roman" w:hAnsi="Times New Roman" w:cs="Times New Roman"/>
          <w:b/>
          <w:bCs/>
          <w:sz w:val="32"/>
          <w:szCs w:val="32"/>
        </w:rPr>
        <w:t xml:space="preserve">1.2 </w:t>
      </w:r>
      <w:r w:rsidR="00354E30">
        <w:rPr>
          <w:rFonts w:ascii="Times New Roman" w:hAnsi="Times New Roman" w:cs="Times New Roman"/>
          <w:b/>
          <w:bCs/>
          <w:sz w:val="32"/>
          <w:szCs w:val="32"/>
        </w:rPr>
        <w:t>SYNOPSIS</w:t>
      </w:r>
    </w:p>
    <w:p w:rsidR="00710DF1" w:rsidRDefault="00FF40F8" w:rsidP="00E847B2">
      <w:pPr>
        <w:autoSpaceDE w:val="0"/>
        <w:autoSpaceDN w:val="0"/>
        <w:adjustRightInd w:val="0"/>
        <w:jc w:val="both"/>
        <w:rPr>
          <w:rFonts w:ascii="Times New Roman" w:hAnsi="Times New Roman" w:cs="Times New Roman"/>
          <w:bCs/>
          <w:sz w:val="28"/>
          <w:szCs w:val="32"/>
        </w:rPr>
      </w:pPr>
      <w:r w:rsidRPr="00C06E0F">
        <w:rPr>
          <w:rFonts w:ascii="Times New Roman" w:hAnsi="Times New Roman" w:cs="Times New Roman"/>
          <w:bCs/>
          <w:sz w:val="28"/>
          <w:szCs w:val="32"/>
        </w:rPr>
        <w:t xml:space="preserve">Railway tracks do not come as a single stretch of metal. The entire track system is an assembly of smaller tracks which are interlinked using a connectors or joints. The joints </w:t>
      </w:r>
      <w:r w:rsidR="00505779" w:rsidRPr="00C06E0F">
        <w:rPr>
          <w:rFonts w:ascii="Times New Roman" w:hAnsi="Times New Roman" w:cs="Times New Roman"/>
          <w:bCs/>
          <w:sz w:val="28"/>
          <w:szCs w:val="32"/>
        </w:rPr>
        <w:t>are also known as Railway fish plate which is a metal bar that is used to connect the ends of two rails by fish bolts as the connection part between two rails.</w:t>
      </w:r>
    </w:p>
    <w:p w:rsidR="00710DF1" w:rsidRDefault="00505779" w:rsidP="00710DF1">
      <w:pPr>
        <w:autoSpaceDE w:val="0"/>
        <w:autoSpaceDN w:val="0"/>
        <w:adjustRightInd w:val="0"/>
        <w:ind w:firstLine="720"/>
        <w:jc w:val="both"/>
        <w:rPr>
          <w:rFonts w:ascii="Times New Roman" w:hAnsi="Times New Roman" w:cs="Times New Roman"/>
          <w:bCs/>
          <w:sz w:val="28"/>
          <w:szCs w:val="32"/>
        </w:rPr>
      </w:pPr>
      <w:r w:rsidRPr="00C06E0F">
        <w:rPr>
          <w:rFonts w:ascii="Times New Roman" w:hAnsi="Times New Roman" w:cs="Times New Roman"/>
          <w:bCs/>
          <w:sz w:val="28"/>
          <w:szCs w:val="32"/>
        </w:rPr>
        <w:t xml:space="preserve">In cities and the urban sides, the maintenance of these systems and the joints are done with timely durations but when we look at the rural areas where there is very little human movement, these things are not maintained just as much. Sometimes due to the heat or abrasion and also lack of maintenance can cause the cracks on these joints or fish plates. This may also include the displacement in the position of the joints along with the track. To monitor such </w:t>
      </w:r>
      <w:r w:rsidR="00710DF1" w:rsidRPr="00C06E0F">
        <w:rPr>
          <w:rFonts w:ascii="Times New Roman" w:hAnsi="Times New Roman" w:cs="Times New Roman"/>
          <w:bCs/>
          <w:sz w:val="28"/>
          <w:szCs w:val="32"/>
        </w:rPr>
        <w:t>anomalies,</w:t>
      </w:r>
      <w:r w:rsidRPr="00C06E0F">
        <w:rPr>
          <w:rFonts w:ascii="Times New Roman" w:hAnsi="Times New Roman" w:cs="Times New Roman"/>
          <w:bCs/>
          <w:sz w:val="28"/>
          <w:szCs w:val="32"/>
        </w:rPr>
        <w:t xml:space="preserve"> we have come up with a monitoring system which implements the use of a few sensors to detect any cracking or displacement of the tracks. </w:t>
      </w:r>
    </w:p>
    <w:p w:rsidR="00710DF1" w:rsidRDefault="00505779" w:rsidP="00710DF1">
      <w:pPr>
        <w:autoSpaceDE w:val="0"/>
        <w:autoSpaceDN w:val="0"/>
        <w:adjustRightInd w:val="0"/>
        <w:ind w:firstLine="720"/>
        <w:jc w:val="both"/>
        <w:rPr>
          <w:rFonts w:ascii="Times New Roman" w:hAnsi="Times New Roman" w:cs="Times New Roman"/>
          <w:bCs/>
          <w:sz w:val="28"/>
          <w:szCs w:val="32"/>
        </w:rPr>
      </w:pPr>
      <w:r w:rsidRPr="00C06E0F">
        <w:rPr>
          <w:rFonts w:ascii="Times New Roman" w:hAnsi="Times New Roman" w:cs="Times New Roman"/>
          <w:bCs/>
          <w:sz w:val="28"/>
          <w:szCs w:val="32"/>
        </w:rPr>
        <w:t xml:space="preserve">We have implemented three sensors which include the MEMs sensor, IR sensor and voltage sensor. The </w:t>
      </w:r>
      <w:r w:rsidR="00EB06FA" w:rsidRPr="00C06E0F">
        <w:rPr>
          <w:rFonts w:ascii="Times New Roman" w:hAnsi="Times New Roman" w:cs="Times New Roman"/>
          <w:bCs/>
          <w:sz w:val="28"/>
          <w:szCs w:val="32"/>
        </w:rPr>
        <w:t xml:space="preserve">Micro-Electro-Mechanical Systems sensor is a tilt detection sensor which takes in native coordinates </w:t>
      </w:r>
      <w:r w:rsidR="00EB06FA" w:rsidRPr="00C06E0F">
        <w:rPr>
          <w:rFonts w:ascii="Times New Roman" w:hAnsi="Times New Roman" w:cs="Times New Roman"/>
          <w:bCs/>
          <w:sz w:val="28"/>
          <w:szCs w:val="32"/>
        </w:rPr>
        <w:lastRenderedPageBreak/>
        <w:t xml:space="preserve">of the track and stores it. When there is a change in these coordinates, the signal gets tipped off and is notified. The IR sensor is used to detect the cracks. It consists of a receiver and a transmitter. If there is a </w:t>
      </w:r>
      <w:r w:rsidR="00710DF1" w:rsidRPr="00C06E0F">
        <w:rPr>
          <w:rFonts w:ascii="Times New Roman" w:hAnsi="Times New Roman" w:cs="Times New Roman"/>
          <w:bCs/>
          <w:sz w:val="28"/>
          <w:szCs w:val="32"/>
        </w:rPr>
        <w:t>crack,</w:t>
      </w:r>
      <w:r w:rsidR="00EB06FA" w:rsidRPr="00C06E0F">
        <w:rPr>
          <w:rFonts w:ascii="Times New Roman" w:hAnsi="Times New Roman" w:cs="Times New Roman"/>
          <w:bCs/>
          <w:sz w:val="28"/>
          <w:szCs w:val="32"/>
        </w:rPr>
        <w:t xml:space="preserve"> then the IR signal will not get received by the receiver and the signal gets tipped off. </w:t>
      </w:r>
    </w:p>
    <w:p w:rsidR="00710DF1" w:rsidRDefault="00EB06FA" w:rsidP="00710DF1">
      <w:pPr>
        <w:autoSpaceDE w:val="0"/>
        <w:autoSpaceDN w:val="0"/>
        <w:adjustRightInd w:val="0"/>
        <w:ind w:firstLine="720"/>
        <w:jc w:val="both"/>
        <w:rPr>
          <w:rFonts w:ascii="Times New Roman" w:hAnsi="Times New Roman" w:cs="Times New Roman"/>
          <w:bCs/>
          <w:sz w:val="28"/>
          <w:szCs w:val="32"/>
        </w:rPr>
      </w:pPr>
      <w:r w:rsidRPr="00C06E0F">
        <w:rPr>
          <w:rFonts w:ascii="Times New Roman" w:hAnsi="Times New Roman" w:cs="Times New Roman"/>
          <w:bCs/>
          <w:sz w:val="28"/>
          <w:szCs w:val="32"/>
        </w:rPr>
        <w:t xml:space="preserve">The third sensor is a voltage sensor which contains a negative and positive terminal, which is connected to either sides of the connection plates and a voltage of 15V is passed through it. If the voltage signal is not received on the negative terminal, then that indicates a break in the connectivity of the plates. </w:t>
      </w:r>
    </w:p>
    <w:p w:rsidR="00E847B2" w:rsidRDefault="00EB06FA" w:rsidP="00710DF1">
      <w:pPr>
        <w:autoSpaceDE w:val="0"/>
        <w:autoSpaceDN w:val="0"/>
        <w:adjustRightInd w:val="0"/>
        <w:ind w:firstLine="720"/>
        <w:jc w:val="both"/>
        <w:rPr>
          <w:rFonts w:ascii="Times New Roman" w:hAnsi="Times New Roman" w:cs="Times New Roman"/>
          <w:b/>
          <w:sz w:val="32"/>
          <w:szCs w:val="32"/>
        </w:rPr>
      </w:pPr>
      <w:r w:rsidRPr="00C06E0F">
        <w:rPr>
          <w:rFonts w:ascii="Times New Roman" w:hAnsi="Times New Roman" w:cs="Times New Roman"/>
          <w:bCs/>
          <w:sz w:val="28"/>
          <w:szCs w:val="32"/>
        </w:rPr>
        <w:t>Using these three different types of sensors, we can monitor these track joints.</w:t>
      </w:r>
      <w:r w:rsidR="00352179" w:rsidRPr="00C06E0F">
        <w:rPr>
          <w:rFonts w:ascii="Times New Roman" w:hAnsi="Times New Roman" w:cs="Times New Roman"/>
          <w:bCs/>
          <w:sz w:val="28"/>
          <w:szCs w:val="32"/>
        </w:rPr>
        <w:t xml:space="preserve"> Depending upon the output from these sensors, the train unit either stops or moves. This is done via the RF transmission and even if one of the sensors detect</w:t>
      </w:r>
      <w:r w:rsidR="001A4CBB" w:rsidRPr="00C06E0F">
        <w:rPr>
          <w:rFonts w:ascii="Times New Roman" w:hAnsi="Times New Roman" w:cs="Times New Roman"/>
          <w:bCs/>
          <w:sz w:val="28"/>
          <w:szCs w:val="32"/>
        </w:rPr>
        <w:t>s</w:t>
      </w:r>
      <w:r w:rsidR="00352179" w:rsidRPr="00C06E0F">
        <w:rPr>
          <w:rFonts w:ascii="Times New Roman" w:hAnsi="Times New Roman" w:cs="Times New Roman"/>
          <w:bCs/>
          <w:sz w:val="28"/>
          <w:szCs w:val="32"/>
        </w:rPr>
        <w:t xml:space="preserve"> some anomaly, the train unit gets the signal and its motor stops.</w:t>
      </w:r>
      <w:r w:rsidR="00E847B2">
        <w:rPr>
          <w:rFonts w:ascii="Times New Roman" w:hAnsi="Times New Roman" w:cs="Times New Roman"/>
          <w:b/>
          <w:sz w:val="32"/>
          <w:szCs w:val="32"/>
        </w:rPr>
        <w:t xml:space="preserve"> </w:t>
      </w:r>
    </w:p>
    <w:p w:rsidR="00E847B2" w:rsidRDefault="00E847B2" w:rsidP="00E847B2">
      <w:pPr>
        <w:autoSpaceDE w:val="0"/>
        <w:autoSpaceDN w:val="0"/>
        <w:adjustRightInd w:val="0"/>
        <w:rPr>
          <w:rFonts w:ascii="Times New Roman" w:hAnsi="Times New Roman" w:cs="Times New Roman"/>
          <w:b/>
          <w:sz w:val="32"/>
          <w:szCs w:val="32"/>
        </w:rPr>
      </w:pPr>
    </w:p>
    <w:p w:rsidR="00C46EA3" w:rsidRDefault="00C46EA3">
      <w:pPr>
        <w:spacing w:line="276" w:lineRule="auto"/>
        <w:jc w:val="left"/>
        <w:rPr>
          <w:rFonts w:ascii="Times New Roman" w:hAnsi="Times New Roman" w:cs="Times New Roman"/>
          <w:b/>
          <w:sz w:val="32"/>
          <w:szCs w:val="32"/>
        </w:rPr>
      </w:pPr>
      <w:r>
        <w:rPr>
          <w:rFonts w:ascii="Times New Roman" w:hAnsi="Times New Roman" w:cs="Times New Roman"/>
          <w:b/>
          <w:sz w:val="32"/>
          <w:szCs w:val="32"/>
        </w:rPr>
        <w:br w:type="page"/>
      </w:r>
    </w:p>
    <w:p w:rsidR="00986820" w:rsidRPr="00C06E0F" w:rsidRDefault="00E84BB4" w:rsidP="00E847B2">
      <w:pPr>
        <w:autoSpaceDE w:val="0"/>
        <w:autoSpaceDN w:val="0"/>
        <w:adjustRightInd w:val="0"/>
        <w:rPr>
          <w:rFonts w:ascii="Times New Roman" w:hAnsi="Times New Roman" w:cs="Times New Roman"/>
          <w:b/>
          <w:sz w:val="32"/>
          <w:szCs w:val="32"/>
        </w:rPr>
      </w:pPr>
      <w:r>
        <w:rPr>
          <w:rFonts w:ascii="Times New Roman" w:hAnsi="Times New Roman" w:cs="Times New Roman"/>
          <w:b/>
          <w:sz w:val="32"/>
          <w:szCs w:val="32"/>
        </w:rPr>
        <w:lastRenderedPageBreak/>
        <w:t>CHAPTER 2</w:t>
      </w:r>
    </w:p>
    <w:p w:rsidR="00AA192E" w:rsidRPr="00E84BB4" w:rsidRDefault="00AA192E" w:rsidP="00EB06FA">
      <w:pPr>
        <w:autoSpaceDE w:val="0"/>
        <w:autoSpaceDN w:val="0"/>
        <w:adjustRightInd w:val="0"/>
        <w:spacing w:after="0"/>
        <w:rPr>
          <w:rFonts w:ascii="Times New Roman" w:hAnsi="Times New Roman" w:cs="Times New Roman"/>
          <w:b/>
          <w:sz w:val="32"/>
          <w:szCs w:val="32"/>
        </w:rPr>
      </w:pPr>
      <w:r>
        <w:rPr>
          <w:rFonts w:ascii="Times New Roman" w:hAnsi="Times New Roman" w:cs="Times New Roman"/>
          <w:b/>
          <w:sz w:val="32"/>
          <w:szCs w:val="32"/>
        </w:rPr>
        <w:t>SYSTEM ANALYSIS</w:t>
      </w:r>
    </w:p>
    <w:p w:rsidR="00AA192E" w:rsidRDefault="00AA192E" w:rsidP="00AA192E">
      <w:pPr>
        <w:autoSpaceDE w:val="0"/>
        <w:autoSpaceDN w:val="0"/>
        <w:adjustRightInd w:val="0"/>
        <w:jc w:val="both"/>
        <w:rPr>
          <w:rFonts w:ascii="Times New Roman" w:hAnsi="Times New Roman" w:cs="Times New Roman"/>
          <w:b/>
          <w:bCs/>
          <w:sz w:val="32"/>
          <w:szCs w:val="32"/>
        </w:rPr>
      </w:pPr>
      <w:r>
        <w:rPr>
          <w:rFonts w:ascii="Times New Roman" w:hAnsi="Times New Roman" w:cs="Times New Roman"/>
          <w:b/>
          <w:bCs/>
          <w:sz w:val="32"/>
          <w:szCs w:val="32"/>
        </w:rPr>
        <w:t>2.1   EXISTING SYSTEM</w:t>
      </w:r>
    </w:p>
    <w:p w:rsidR="00AA192E" w:rsidRDefault="00AA192E" w:rsidP="00251832">
      <w:pPr>
        <w:autoSpaceDE w:val="0"/>
        <w:autoSpaceDN w:val="0"/>
        <w:adjustRightInd w:val="0"/>
        <w:ind w:firstLine="720"/>
        <w:jc w:val="both"/>
        <w:rPr>
          <w:rFonts w:ascii="Times New Roman" w:hAnsi="Times New Roman" w:cs="Times New Roman"/>
          <w:sz w:val="28"/>
          <w:szCs w:val="28"/>
        </w:rPr>
        <w:pPrChange w:id="11" w:author="Karthik Raja C Chandrasekaran" w:date="2019-03-22T13:08:00Z">
          <w:pPr>
            <w:autoSpaceDE w:val="0"/>
            <w:autoSpaceDN w:val="0"/>
            <w:adjustRightInd w:val="0"/>
            <w:jc w:val="both"/>
          </w:pPr>
        </w:pPrChange>
      </w:pPr>
      <w:r>
        <w:rPr>
          <w:rFonts w:ascii="Times New Roman" w:hAnsi="Times New Roman" w:cs="Times New Roman"/>
          <w:sz w:val="28"/>
          <w:szCs w:val="28"/>
        </w:rPr>
        <w:t>The existing system is condition monitoring. Condition monitoring detects and identifies deterioration in structures and infrastructure before the deterioration causes a failure or prevents rail operations. In simple condition monitoring, sensors monitor the condition of a structure or machinery. If the sensor readings reach a predetermined limit or fault condition, then an alarm is activated.</w:t>
      </w:r>
    </w:p>
    <w:p w:rsidR="00AA192E" w:rsidRDefault="00AA192E" w:rsidP="00251832">
      <w:pPr>
        <w:ind w:firstLine="720"/>
        <w:jc w:val="both"/>
        <w:rPr>
          <w:rFonts w:ascii="Times New Roman" w:hAnsi="Times New Roman" w:cs="Times New Roman"/>
          <w:sz w:val="28"/>
          <w:szCs w:val="28"/>
        </w:rPr>
        <w:pPrChange w:id="12" w:author="Karthik Raja C Chandrasekaran" w:date="2019-03-22T13:08:00Z">
          <w:pPr>
            <w:jc w:val="both"/>
          </w:pPr>
        </w:pPrChange>
      </w:pPr>
      <w:r>
        <w:rPr>
          <w:rFonts w:ascii="Times New Roman" w:hAnsi="Times New Roman" w:cs="Times New Roman"/>
          <w:sz w:val="28"/>
          <w:szCs w:val="28"/>
        </w:rPr>
        <w:t>However, this simplistic approach may lead to a large number of false alarms and missed failures. It only provides local analysis but does not take advantage of the superior capabilities when the sensors are networked and their data processed collectively. Integrated data processing allows an overall picture of an asset’s condition to be achieved and overall condition trends to be determined.</w:t>
      </w:r>
    </w:p>
    <w:p w:rsidR="00AA192E" w:rsidRDefault="00AA192E" w:rsidP="00AA192E">
      <w:pPr>
        <w:spacing w:after="0"/>
        <w:jc w:val="both"/>
        <w:rPr>
          <w:rFonts w:ascii="Times New Roman" w:hAnsi="Times New Roman" w:cs="Times New Roman"/>
          <w:b/>
          <w:bCs/>
          <w:sz w:val="24"/>
          <w:szCs w:val="24"/>
        </w:rPr>
      </w:pPr>
    </w:p>
    <w:p w:rsidR="00AA192E" w:rsidRDefault="00AA192E" w:rsidP="00AA192E">
      <w:pPr>
        <w:spacing w:after="0"/>
        <w:jc w:val="both"/>
        <w:rPr>
          <w:rFonts w:ascii="Times New Roman" w:hAnsi="Times New Roman" w:cs="Times New Roman"/>
          <w:b/>
          <w:sz w:val="32"/>
          <w:szCs w:val="32"/>
          <w:lang w:bidi="hi-IN"/>
        </w:rPr>
      </w:pPr>
      <w:r>
        <w:rPr>
          <w:rFonts w:ascii="Times New Roman" w:hAnsi="Times New Roman" w:cs="Times New Roman"/>
          <w:b/>
          <w:bCs/>
          <w:sz w:val="32"/>
          <w:szCs w:val="32"/>
        </w:rPr>
        <w:t>2.2. PROPOSED SYSTEM</w:t>
      </w:r>
    </w:p>
    <w:p w:rsidR="00AA192E" w:rsidRDefault="00AA192E" w:rsidP="00251832">
      <w:pPr>
        <w:autoSpaceDE w:val="0"/>
        <w:autoSpaceDN w:val="0"/>
        <w:adjustRightInd w:val="0"/>
        <w:spacing w:after="0"/>
        <w:ind w:firstLine="720"/>
        <w:jc w:val="both"/>
        <w:rPr>
          <w:rFonts w:ascii="Times New Roman" w:hAnsi="Times New Roman" w:cs="Times New Roman"/>
          <w:sz w:val="28"/>
          <w:szCs w:val="28"/>
          <w:lang w:bidi="hi-IN"/>
        </w:rPr>
        <w:pPrChange w:id="13" w:author="Karthik Raja C Chandrasekaran" w:date="2019-03-22T13:08:00Z">
          <w:pPr>
            <w:autoSpaceDE w:val="0"/>
            <w:autoSpaceDN w:val="0"/>
            <w:adjustRightInd w:val="0"/>
            <w:spacing w:after="0"/>
            <w:jc w:val="both"/>
          </w:pPr>
        </w:pPrChange>
      </w:pPr>
      <w:r>
        <w:rPr>
          <w:rFonts w:ascii="Times New Roman" w:hAnsi="Times New Roman" w:cs="Times New Roman"/>
          <w:sz w:val="28"/>
          <w:szCs w:val="28"/>
          <w:lang w:bidi="hi-IN"/>
        </w:rPr>
        <w:t xml:space="preserve">To overcome </w:t>
      </w:r>
      <w:r w:rsidR="00F6166F">
        <w:rPr>
          <w:rFonts w:ascii="Times New Roman" w:hAnsi="Times New Roman" w:cs="Times New Roman"/>
          <w:sz w:val="28"/>
          <w:szCs w:val="28"/>
          <w:lang w:bidi="hi-IN"/>
        </w:rPr>
        <w:t>the</w:t>
      </w:r>
      <w:r>
        <w:rPr>
          <w:rFonts w:ascii="Times New Roman" w:hAnsi="Times New Roman" w:cs="Times New Roman"/>
          <w:sz w:val="28"/>
          <w:szCs w:val="28"/>
          <w:lang w:bidi="hi-IN"/>
        </w:rPr>
        <w:t xml:space="preserve"> existing problem we </w:t>
      </w:r>
      <w:r w:rsidR="00F6166F">
        <w:rPr>
          <w:rFonts w:ascii="Times New Roman" w:hAnsi="Times New Roman" w:cs="Times New Roman"/>
          <w:sz w:val="28"/>
          <w:szCs w:val="28"/>
          <w:lang w:bidi="hi-IN"/>
        </w:rPr>
        <w:t>have</w:t>
      </w:r>
      <w:r>
        <w:rPr>
          <w:rFonts w:ascii="Times New Roman" w:hAnsi="Times New Roman" w:cs="Times New Roman"/>
          <w:sz w:val="28"/>
          <w:szCs w:val="28"/>
          <w:lang w:bidi="hi-IN"/>
        </w:rPr>
        <w:t xml:space="preserve"> come with our project where we implement sensor</w:t>
      </w:r>
      <w:r w:rsidR="00F6166F">
        <w:rPr>
          <w:rFonts w:ascii="Times New Roman" w:hAnsi="Times New Roman" w:cs="Times New Roman"/>
          <w:sz w:val="28"/>
          <w:szCs w:val="28"/>
          <w:lang w:bidi="hi-IN"/>
        </w:rPr>
        <w:t>s</w:t>
      </w:r>
      <w:r>
        <w:rPr>
          <w:rFonts w:ascii="Times New Roman" w:hAnsi="Times New Roman" w:cs="Times New Roman"/>
          <w:sz w:val="28"/>
          <w:szCs w:val="28"/>
          <w:lang w:bidi="hi-IN"/>
        </w:rPr>
        <w:t xml:space="preserve"> like </w:t>
      </w:r>
      <w:r w:rsidR="00F6166F">
        <w:rPr>
          <w:rFonts w:ascii="Times New Roman" w:hAnsi="Times New Roman" w:cs="Times New Roman"/>
          <w:sz w:val="28"/>
          <w:szCs w:val="28"/>
          <w:lang w:bidi="hi-IN"/>
        </w:rPr>
        <w:t xml:space="preserve">the </w:t>
      </w:r>
      <w:r>
        <w:rPr>
          <w:rFonts w:ascii="Times New Roman" w:hAnsi="Times New Roman" w:cs="Times New Roman"/>
          <w:sz w:val="28"/>
          <w:szCs w:val="28"/>
          <w:lang w:bidi="hi-IN"/>
        </w:rPr>
        <w:t>MEMS sensor, IR sensor and</w:t>
      </w:r>
      <w:r w:rsidR="00F6166F">
        <w:rPr>
          <w:rFonts w:ascii="Times New Roman" w:hAnsi="Times New Roman" w:cs="Times New Roman"/>
          <w:sz w:val="28"/>
          <w:szCs w:val="28"/>
          <w:lang w:bidi="hi-IN"/>
        </w:rPr>
        <w:t xml:space="preserve"> the</w:t>
      </w:r>
      <w:r>
        <w:rPr>
          <w:rFonts w:ascii="Times New Roman" w:hAnsi="Times New Roman" w:cs="Times New Roman"/>
          <w:sz w:val="28"/>
          <w:szCs w:val="28"/>
          <w:lang w:bidi="hi-IN"/>
        </w:rPr>
        <w:t xml:space="preserve"> voltage sensor. </w:t>
      </w:r>
      <w:r w:rsidR="00F6166F">
        <w:rPr>
          <w:rFonts w:ascii="Times New Roman" w:hAnsi="Times New Roman" w:cs="Times New Roman"/>
          <w:sz w:val="28"/>
          <w:szCs w:val="28"/>
          <w:lang w:bidi="hi-IN"/>
        </w:rPr>
        <w:t xml:space="preserve">All of the intermediate data is sent via </w:t>
      </w:r>
      <w:r>
        <w:rPr>
          <w:rFonts w:ascii="Times New Roman" w:hAnsi="Times New Roman" w:cs="Times New Roman"/>
          <w:sz w:val="28"/>
          <w:szCs w:val="28"/>
          <w:lang w:bidi="hi-IN"/>
        </w:rPr>
        <w:t>Wi-Fi Module to the user.</w:t>
      </w:r>
    </w:p>
    <w:p w:rsidR="00AA192E" w:rsidRDefault="00F6166F" w:rsidP="00251832">
      <w:pPr>
        <w:autoSpaceDE w:val="0"/>
        <w:autoSpaceDN w:val="0"/>
        <w:adjustRightInd w:val="0"/>
        <w:spacing w:after="0"/>
        <w:ind w:firstLine="720"/>
        <w:jc w:val="both"/>
        <w:rPr>
          <w:rFonts w:ascii="Times New Roman" w:hAnsi="Times New Roman" w:cs="Times New Roman"/>
          <w:sz w:val="28"/>
          <w:szCs w:val="28"/>
          <w:lang w:bidi="hi-IN"/>
        </w:rPr>
        <w:pPrChange w:id="14" w:author="Karthik Raja C Chandrasekaran" w:date="2019-03-22T13:08:00Z">
          <w:pPr>
            <w:autoSpaceDE w:val="0"/>
            <w:autoSpaceDN w:val="0"/>
            <w:adjustRightInd w:val="0"/>
            <w:spacing w:after="0"/>
            <w:jc w:val="both"/>
          </w:pPr>
        </w:pPrChange>
      </w:pPr>
      <w:r>
        <w:rPr>
          <w:rFonts w:ascii="Times New Roman" w:hAnsi="Times New Roman" w:cs="Times New Roman"/>
          <w:sz w:val="28"/>
          <w:szCs w:val="28"/>
          <w:lang w:bidi="hi-IN"/>
        </w:rPr>
        <w:t xml:space="preserve">The </w:t>
      </w:r>
      <w:r w:rsidR="00AA192E">
        <w:rPr>
          <w:rFonts w:ascii="Times New Roman" w:hAnsi="Times New Roman" w:cs="Times New Roman"/>
          <w:sz w:val="28"/>
          <w:szCs w:val="28"/>
          <w:lang w:bidi="hi-IN"/>
        </w:rPr>
        <w:t xml:space="preserve">MEMS sensor </w:t>
      </w:r>
      <w:r>
        <w:rPr>
          <w:rFonts w:ascii="Times New Roman" w:hAnsi="Times New Roman" w:cs="Times New Roman"/>
          <w:sz w:val="28"/>
          <w:szCs w:val="28"/>
          <w:lang w:bidi="hi-IN"/>
        </w:rPr>
        <w:t>is used</w:t>
      </w:r>
      <w:r w:rsidR="00AA192E">
        <w:rPr>
          <w:rFonts w:ascii="Times New Roman" w:hAnsi="Times New Roman" w:cs="Times New Roman"/>
          <w:sz w:val="28"/>
          <w:szCs w:val="28"/>
          <w:lang w:bidi="hi-IN"/>
        </w:rPr>
        <w:t xml:space="preserve"> for tilt detection, if it’s goes abnormal </w:t>
      </w:r>
      <w:r w:rsidR="00751A6B">
        <w:rPr>
          <w:rFonts w:ascii="Times New Roman" w:hAnsi="Times New Roman" w:cs="Times New Roman"/>
          <w:sz w:val="28"/>
          <w:szCs w:val="28"/>
          <w:lang w:bidi="hi-IN"/>
        </w:rPr>
        <w:t xml:space="preserve">then it </w:t>
      </w:r>
      <w:r>
        <w:rPr>
          <w:rFonts w:ascii="Times New Roman" w:hAnsi="Times New Roman" w:cs="Times New Roman"/>
          <w:sz w:val="28"/>
          <w:szCs w:val="28"/>
          <w:lang w:bidi="hi-IN"/>
        </w:rPr>
        <w:t xml:space="preserve">will send the </w:t>
      </w:r>
      <w:r w:rsidR="00751A6B">
        <w:rPr>
          <w:rFonts w:ascii="Times New Roman" w:hAnsi="Times New Roman" w:cs="Times New Roman"/>
          <w:sz w:val="28"/>
          <w:szCs w:val="28"/>
          <w:lang w:bidi="hi-IN"/>
        </w:rPr>
        <w:t>data through Wifi-Module</w:t>
      </w:r>
      <w:r w:rsidR="00AA192E">
        <w:rPr>
          <w:rFonts w:ascii="Times New Roman" w:hAnsi="Times New Roman" w:cs="Times New Roman"/>
          <w:sz w:val="28"/>
          <w:szCs w:val="28"/>
          <w:lang w:bidi="hi-IN"/>
        </w:rPr>
        <w:t xml:space="preserve"> to the user. IR sensor </w:t>
      </w:r>
      <w:r>
        <w:rPr>
          <w:rFonts w:ascii="Times New Roman" w:hAnsi="Times New Roman" w:cs="Times New Roman"/>
          <w:sz w:val="28"/>
          <w:szCs w:val="28"/>
          <w:lang w:bidi="hi-IN"/>
        </w:rPr>
        <w:t>is used</w:t>
      </w:r>
      <w:r w:rsidR="00AA192E">
        <w:rPr>
          <w:rFonts w:ascii="Times New Roman" w:hAnsi="Times New Roman" w:cs="Times New Roman"/>
          <w:sz w:val="28"/>
          <w:szCs w:val="28"/>
          <w:lang w:bidi="hi-IN"/>
        </w:rPr>
        <w:t xml:space="preserve"> for crack detection of the railway track. If it’s abnormal data send through Wi-Fi Module to the webpage and also display on LCD.</w:t>
      </w:r>
    </w:p>
    <w:p w:rsidR="00AA192E" w:rsidRDefault="00F6166F" w:rsidP="00AA192E">
      <w:pPr>
        <w:autoSpaceDE w:val="0"/>
        <w:autoSpaceDN w:val="0"/>
        <w:adjustRightInd w:val="0"/>
        <w:spacing w:after="0"/>
        <w:jc w:val="both"/>
        <w:rPr>
          <w:rFonts w:ascii="Times New Roman" w:hAnsi="Times New Roman" w:cs="Times New Roman"/>
          <w:sz w:val="28"/>
          <w:szCs w:val="28"/>
          <w:lang w:bidi="hi-IN"/>
        </w:rPr>
      </w:pPr>
      <w:r>
        <w:rPr>
          <w:rFonts w:ascii="Times New Roman" w:hAnsi="Times New Roman" w:cs="Times New Roman"/>
          <w:sz w:val="28"/>
          <w:szCs w:val="28"/>
          <w:lang w:bidi="hi-IN"/>
        </w:rPr>
        <w:t xml:space="preserve">We are using </w:t>
      </w:r>
      <w:r w:rsidR="00AA192E">
        <w:rPr>
          <w:rFonts w:ascii="Times New Roman" w:hAnsi="Times New Roman" w:cs="Times New Roman"/>
          <w:sz w:val="28"/>
          <w:szCs w:val="28"/>
          <w:lang w:bidi="hi-IN"/>
        </w:rPr>
        <w:t xml:space="preserve">Voltage sensor for the purpose of checking continuity of the track. In second part of this project we design </w:t>
      </w:r>
      <w:r>
        <w:rPr>
          <w:rFonts w:ascii="Times New Roman" w:hAnsi="Times New Roman" w:cs="Times New Roman"/>
          <w:sz w:val="28"/>
          <w:szCs w:val="28"/>
          <w:lang w:bidi="hi-IN"/>
        </w:rPr>
        <w:t xml:space="preserve">the </w:t>
      </w:r>
      <w:r w:rsidR="00AA192E">
        <w:rPr>
          <w:rFonts w:ascii="Times New Roman" w:hAnsi="Times New Roman" w:cs="Times New Roman"/>
          <w:sz w:val="28"/>
          <w:szCs w:val="28"/>
          <w:lang w:bidi="hi-IN"/>
        </w:rPr>
        <w:t xml:space="preserve">receiving unit </w:t>
      </w:r>
      <w:r w:rsidR="00AA192E">
        <w:rPr>
          <w:rFonts w:ascii="Times New Roman" w:hAnsi="Times New Roman" w:cs="Times New Roman"/>
          <w:sz w:val="28"/>
          <w:szCs w:val="28"/>
          <w:lang w:bidi="hi-IN"/>
        </w:rPr>
        <w:lastRenderedPageBreak/>
        <w:t>where user can see all the updated data on the webpage through Wi-Fi communication in their computer. In 3</w:t>
      </w:r>
      <w:r w:rsidR="00AA192E">
        <w:rPr>
          <w:rFonts w:ascii="Times New Roman" w:hAnsi="Times New Roman" w:cs="Times New Roman"/>
          <w:sz w:val="28"/>
          <w:szCs w:val="28"/>
          <w:vertAlign w:val="superscript"/>
          <w:lang w:bidi="hi-IN"/>
        </w:rPr>
        <w:t>rd</w:t>
      </w:r>
      <w:r w:rsidR="00AA192E">
        <w:rPr>
          <w:rFonts w:ascii="Times New Roman" w:hAnsi="Times New Roman" w:cs="Times New Roman"/>
          <w:sz w:val="28"/>
          <w:szCs w:val="28"/>
          <w:lang w:bidi="hi-IN"/>
        </w:rPr>
        <w:t xml:space="preserve"> part of this project we design train unit too which is controlled thro</w:t>
      </w:r>
      <w:r>
        <w:rPr>
          <w:rFonts w:ascii="Times New Roman" w:hAnsi="Times New Roman" w:cs="Times New Roman"/>
          <w:sz w:val="28"/>
          <w:szCs w:val="28"/>
          <w:lang w:bidi="hi-IN"/>
        </w:rPr>
        <w:t>ugh RF communication with eh RF transmitter on the main unit and a RF receiver on the train unit. If there is any abnormal activity, the train gets signaled and the engine stops.</w:t>
      </w:r>
    </w:p>
    <w:p w:rsidR="00AA192E" w:rsidRPr="00AA192E" w:rsidRDefault="00AA192E" w:rsidP="00AA192E">
      <w:pPr>
        <w:autoSpaceDE w:val="0"/>
        <w:autoSpaceDN w:val="0"/>
        <w:adjustRightInd w:val="0"/>
        <w:spacing w:after="0"/>
        <w:jc w:val="both"/>
        <w:rPr>
          <w:rFonts w:ascii="Times New Roman" w:hAnsi="Times New Roman" w:cs="Times New Roman"/>
          <w:sz w:val="28"/>
          <w:szCs w:val="28"/>
          <w:lang w:bidi="hi-IN"/>
        </w:rPr>
      </w:pPr>
    </w:p>
    <w:p w:rsidR="00260F82" w:rsidRPr="003D3B29" w:rsidRDefault="00AA192E" w:rsidP="00AA192E">
      <w:pPr>
        <w:autoSpaceDE w:val="0"/>
        <w:autoSpaceDN w:val="0"/>
        <w:adjustRightInd w:val="0"/>
        <w:jc w:val="both"/>
        <w:rPr>
          <w:rFonts w:ascii="Times New Roman" w:hAnsi="Times New Roman" w:cs="Times New Roman"/>
          <w:b/>
          <w:bCs/>
          <w:sz w:val="32"/>
          <w:szCs w:val="32"/>
        </w:rPr>
      </w:pPr>
      <w:r>
        <w:rPr>
          <w:rFonts w:ascii="Times New Roman" w:hAnsi="Times New Roman" w:cs="Times New Roman"/>
          <w:b/>
          <w:bCs/>
          <w:sz w:val="32"/>
          <w:szCs w:val="32"/>
        </w:rPr>
        <w:t>2.3.</w:t>
      </w:r>
      <w:r w:rsidR="00B53340">
        <w:rPr>
          <w:rFonts w:ascii="Times New Roman" w:hAnsi="Times New Roman" w:cs="Times New Roman"/>
          <w:b/>
          <w:bCs/>
          <w:sz w:val="32"/>
          <w:szCs w:val="32"/>
        </w:rPr>
        <w:t xml:space="preserve"> </w:t>
      </w:r>
      <w:r w:rsidR="00817DAF">
        <w:rPr>
          <w:rFonts w:ascii="Times New Roman" w:hAnsi="Times New Roman" w:cs="Times New Roman"/>
          <w:b/>
          <w:bCs/>
          <w:sz w:val="32"/>
          <w:szCs w:val="32"/>
        </w:rPr>
        <w:t>LITERATURE SURVEY</w:t>
      </w:r>
    </w:p>
    <w:p w:rsidR="00260F82" w:rsidRPr="00260F82" w:rsidRDefault="003D3B29" w:rsidP="00260F82">
      <w:pPr>
        <w:pStyle w:val="Default"/>
        <w:spacing w:line="360" w:lineRule="auto"/>
        <w:rPr>
          <w:rFonts w:ascii="Cambria" w:hAnsi="Cambria" w:cs="Cambria"/>
          <w:bCs/>
          <w:sz w:val="28"/>
          <w:szCs w:val="28"/>
          <w:lang w:val="en-US"/>
        </w:rPr>
      </w:pPr>
      <w:r>
        <w:rPr>
          <w:b/>
          <w:sz w:val="28"/>
          <w:szCs w:val="28"/>
        </w:rPr>
        <w:t>2.</w:t>
      </w:r>
      <w:r w:rsidR="00AA192E">
        <w:rPr>
          <w:b/>
          <w:sz w:val="28"/>
          <w:szCs w:val="28"/>
        </w:rPr>
        <w:t>3.</w:t>
      </w:r>
      <w:r>
        <w:rPr>
          <w:b/>
          <w:sz w:val="28"/>
          <w:szCs w:val="28"/>
        </w:rPr>
        <w:t xml:space="preserve">1. </w:t>
      </w:r>
      <w:r w:rsidR="00260F82" w:rsidRPr="00260F82">
        <w:rPr>
          <w:b/>
          <w:sz w:val="28"/>
          <w:szCs w:val="28"/>
        </w:rPr>
        <w:t>TITLE</w:t>
      </w:r>
      <w:r w:rsidR="00260F82" w:rsidRPr="00260F82">
        <w:rPr>
          <w:sz w:val="28"/>
          <w:szCs w:val="28"/>
        </w:rPr>
        <w:t>:</w:t>
      </w:r>
      <w:r w:rsidR="00260F82" w:rsidRPr="00260F82">
        <w:rPr>
          <w:rFonts w:ascii="Times-Roman" w:hAnsi="Times-Roman" w:cs="Times-Roman"/>
          <w:color w:val="231F20"/>
          <w:sz w:val="28"/>
          <w:szCs w:val="28"/>
        </w:rPr>
        <w:t xml:space="preserve"> </w:t>
      </w:r>
      <w:r w:rsidR="00260F82" w:rsidRPr="00260F82">
        <w:rPr>
          <w:sz w:val="28"/>
          <w:szCs w:val="28"/>
          <w:lang w:val="en-US"/>
        </w:rPr>
        <w:t xml:space="preserve"> </w:t>
      </w:r>
      <w:r w:rsidR="00260F82" w:rsidRPr="00260F82">
        <w:rPr>
          <w:bCs/>
          <w:sz w:val="28"/>
          <w:szCs w:val="28"/>
          <w:lang w:val="en-US"/>
        </w:rPr>
        <w:t xml:space="preserve">A Railway Locomotive Monitoring System Using </w:t>
      </w:r>
      <w:del w:id="15" w:author="Karthik Raja C Chandrasekaran" w:date="2019-03-22T12:58:00Z">
        <w:r w:rsidR="00726BF9" w:rsidDel="00AC5434">
          <w:rPr>
            <w:bCs/>
            <w:sz w:val="28"/>
            <w:szCs w:val="28"/>
            <w:lang w:val="en-US"/>
          </w:rPr>
          <w:delText>IoT</w:delText>
        </w:r>
      </w:del>
      <w:ins w:id="16" w:author="Karthik Raja C Chandrasekaran" w:date="2019-03-22T12:58:00Z">
        <w:r w:rsidR="00AC5434">
          <w:rPr>
            <w:bCs/>
            <w:sz w:val="28"/>
            <w:szCs w:val="28"/>
            <w:lang w:val="en-US"/>
          </w:rPr>
          <w:t>IoT</w:t>
        </w:r>
      </w:ins>
      <w:r w:rsidR="00260F82" w:rsidRPr="00260F82">
        <w:rPr>
          <w:rFonts w:ascii="Cambria" w:hAnsi="Cambria" w:cs="Cambria"/>
          <w:bCs/>
          <w:sz w:val="28"/>
          <w:szCs w:val="28"/>
          <w:lang w:val="en-US"/>
        </w:rPr>
        <w:t xml:space="preserve"> </w:t>
      </w:r>
    </w:p>
    <w:p w:rsidR="00260F82" w:rsidRPr="00260F82" w:rsidRDefault="00260F82" w:rsidP="00260F82">
      <w:pPr>
        <w:pStyle w:val="Default"/>
        <w:spacing w:line="360" w:lineRule="auto"/>
        <w:rPr>
          <w:bCs/>
          <w:sz w:val="28"/>
          <w:szCs w:val="28"/>
          <w:lang w:val="en-US"/>
        </w:rPr>
      </w:pPr>
      <w:r w:rsidRPr="00260F82">
        <w:rPr>
          <w:b/>
          <w:sz w:val="28"/>
          <w:szCs w:val="28"/>
        </w:rPr>
        <w:t xml:space="preserve">AUTHOR: </w:t>
      </w:r>
      <w:r w:rsidRPr="00260F82">
        <w:rPr>
          <w:rFonts w:ascii="Cambria" w:hAnsi="Cambria" w:cs="Cambria"/>
          <w:b/>
          <w:sz w:val="28"/>
          <w:szCs w:val="28"/>
          <w:lang w:val="en-US"/>
        </w:rPr>
        <w:t xml:space="preserve"> </w:t>
      </w:r>
      <w:r w:rsidRPr="00260F82">
        <w:rPr>
          <w:bCs/>
          <w:sz w:val="28"/>
          <w:szCs w:val="28"/>
          <w:lang w:val="en-US"/>
        </w:rPr>
        <w:t>Ashwini G V, Manasa M1, Ramya K, Ashoka S</w:t>
      </w:r>
    </w:p>
    <w:p w:rsidR="00260F82" w:rsidRPr="00260F82" w:rsidRDefault="003D3B29" w:rsidP="00260F82">
      <w:pPr>
        <w:pStyle w:val="Default"/>
        <w:spacing w:line="360" w:lineRule="auto"/>
        <w:rPr>
          <w:b/>
          <w:sz w:val="28"/>
          <w:szCs w:val="28"/>
        </w:rPr>
      </w:pPr>
      <w:r>
        <w:rPr>
          <w:b/>
          <w:sz w:val="28"/>
          <w:szCs w:val="28"/>
        </w:rPr>
        <w:t>YEAR</w:t>
      </w:r>
      <w:r w:rsidR="00260F82" w:rsidRPr="00260F82">
        <w:rPr>
          <w:b/>
          <w:sz w:val="28"/>
          <w:szCs w:val="28"/>
        </w:rPr>
        <w:t>:</w:t>
      </w:r>
      <w:r w:rsidR="00260F82" w:rsidRPr="00260F82">
        <w:rPr>
          <w:sz w:val="28"/>
          <w:szCs w:val="28"/>
        </w:rPr>
        <w:t xml:space="preserve"> 2018</w:t>
      </w:r>
    </w:p>
    <w:p w:rsidR="00260F82" w:rsidRPr="00DE07F1" w:rsidRDefault="00260F82" w:rsidP="00DE07F1">
      <w:pPr>
        <w:pStyle w:val="Default"/>
        <w:spacing w:line="360" w:lineRule="auto"/>
        <w:rPr>
          <w:rFonts w:ascii="Sylfaen" w:hAnsi="Sylfaen" w:cs="Sylfaen"/>
          <w:sz w:val="28"/>
          <w:szCs w:val="28"/>
          <w:lang w:val="en-US" w:eastAsia="en-US"/>
        </w:rPr>
      </w:pPr>
      <w:r w:rsidRPr="00260F82">
        <w:rPr>
          <w:b/>
          <w:sz w:val="28"/>
          <w:szCs w:val="28"/>
        </w:rPr>
        <w:tab/>
      </w:r>
      <w:r w:rsidRPr="00260F82">
        <w:rPr>
          <w:sz w:val="28"/>
          <w:szCs w:val="28"/>
          <w:lang w:val="en-US"/>
        </w:rPr>
        <w:t>The explosively growing demand of internet of things (</w:t>
      </w:r>
      <w:del w:id="17" w:author="Karthik Raja C Chandrasekaran" w:date="2019-03-22T12:58:00Z">
        <w:r w:rsidR="00726BF9" w:rsidDel="00AC5434">
          <w:rPr>
            <w:sz w:val="28"/>
            <w:szCs w:val="28"/>
            <w:lang w:val="en-US"/>
          </w:rPr>
          <w:delText>IoT</w:delText>
        </w:r>
      </w:del>
      <w:ins w:id="18" w:author="Karthik Raja C Chandrasekaran" w:date="2019-03-22T12:58:00Z">
        <w:r w:rsidR="00AC5434">
          <w:rPr>
            <w:sz w:val="28"/>
            <w:szCs w:val="28"/>
            <w:lang w:val="en-US"/>
          </w:rPr>
          <w:t>IoT</w:t>
        </w:r>
      </w:ins>
      <w:r w:rsidRPr="00260F82">
        <w:rPr>
          <w:sz w:val="28"/>
          <w:szCs w:val="28"/>
          <w:lang w:val="en-US"/>
        </w:rPr>
        <w:t xml:space="preserve">) has rendered broad scale advancements in the fields across sensors, radio access, network, and hardware/software platforms for mass-market applications. A cost-effective </w:t>
      </w:r>
      <w:del w:id="19" w:author="Karthik Raja C Chandrasekaran" w:date="2019-03-22T12:58:00Z">
        <w:r w:rsidR="00726BF9" w:rsidDel="00AC5434">
          <w:rPr>
            <w:sz w:val="28"/>
            <w:szCs w:val="28"/>
            <w:lang w:val="en-US"/>
          </w:rPr>
          <w:delText>IoT</w:delText>
        </w:r>
      </w:del>
      <w:ins w:id="20" w:author="Karthik Raja C Chandrasekaran" w:date="2019-03-22T12:58:00Z">
        <w:r w:rsidR="00AC5434">
          <w:rPr>
            <w:sz w:val="28"/>
            <w:szCs w:val="28"/>
            <w:lang w:val="en-US"/>
          </w:rPr>
          <w:t>IoT</w:t>
        </w:r>
      </w:ins>
      <w:r w:rsidRPr="00260F82">
        <w:rPr>
          <w:sz w:val="28"/>
          <w:szCs w:val="28"/>
          <w:lang w:val="en-US"/>
        </w:rPr>
        <w:t xml:space="preserve"> solution consisting of device platform, gateway, </w:t>
      </w:r>
      <w:del w:id="21" w:author="Karthik Raja C Chandrasekaran" w:date="2019-03-22T12:58:00Z">
        <w:r w:rsidR="00726BF9" w:rsidDel="00AC5434">
          <w:rPr>
            <w:sz w:val="28"/>
            <w:szCs w:val="28"/>
            <w:lang w:val="en-US"/>
          </w:rPr>
          <w:delText>IoT</w:delText>
        </w:r>
      </w:del>
      <w:ins w:id="22" w:author="Karthik Raja C Chandrasekaran" w:date="2019-03-22T12:58:00Z">
        <w:r w:rsidR="00AC5434">
          <w:rPr>
            <w:sz w:val="28"/>
            <w:szCs w:val="28"/>
            <w:lang w:val="en-US"/>
          </w:rPr>
          <w:t>IoT</w:t>
        </w:r>
      </w:ins>
      <w:r w:rsidRPr="00260F82">
        <w:rPr>
          <w:sz w:val="28"/>
          <w:szCs w:val="28"/>
          <w:lang w:val="en-US"/>
        </w:rPr>
        <w:t xml:space="preserve"> network and platform server for smart railway infrastructure. The </w:t>
      </w:r>
      <w:del w:id="23" w:author="Karthik Raja C Chandrasekaran" w:date="2019-03-22T12:58:00Z">
        <w:r w:rsidR="00726BF9" w:rsidDel="00AC5434">
          <w:rPr>
            <w:sz w:val="28"/>
            <w:szCs w:val="28"/>
            <w:lang w:val="en-US"/>
          </w:rPr>
          <w:delText>IoT</w:delText>
        </w:r>
      </w:del>
      <w:ins w:id="24" w:author="Karthik Raja C Chandrasekaran" w:date="2019-03-22T12:58:00Z">
        <w:r w:rsidR="00AC5434">
          <w:rPr>
            <w:sz w:val="28"/>
            <w:szCs w:val="28"/>
            <w:lang w:val="en-US"/>
          </w:rPr>
          <w:t>IoT</w:t>
        </w:r>
      </w:ins>
      <w:r w:rsidRPr="00260F82">
        <w:rPr>
          <w:sz w:val="28"/>
          <w:szCs w:val="28"/>
          <w:lang w:val="en-US"/>
        </w:rPr>
        <w:t xml:space="preserve"> solution applied for the smart railway application makes it easy to grasp the condition information distributed over a wide railway area. One of the important issues for railway operators is maintenance of their railway systems. The railway system consists of various entities including train vehicles, tracks, facilities (i.e. tunnels and bridges), catenary and electrical devices in trackside. It is essential for the railway operators to guarantee that every entity of the railway system operates in good condition. Any operational faults are supposed to be strictly prevented, because an unexpected fault may threat the safety of massive passengers. The proposed railway locomotive monitoring systems as the facilities like estimation of the fuel consumption &amp; </w:t>
      </w:r>
      <w:r w:rsidRPr="00260F82">
        <w:rPr>
          <w:sz w:val="28"/>
          <w:szCs w:val="28"/>
          <w:lang w:val="en-US"/>
        </w:rPr>
        <w:lastRenderedPageBreak/>
        <w:t>distance covered by train, to detect unwanted objects on tracks &amp; any cracking in the tracks and also provide health services to the passengers.</w:t>
      </w:r>
    </w:p>
    <w:p w:rsidR="00260F82" w:rsidRPr="00260F82" w:rsidRDefault="00260F82" w:rsidP="00260F82">
      <w:pPr>
        <w:autoSpaceDE w:val="0"/>
        <w:autoSpaceDN w:val="0"/>
        <w:adjustRightInd w:val="0"/>
        <w:spacing w:after="0"/>
        <w:jc w:val="both"/>
        <w:rPr>
          <w:rFonts w:ascii="Times New Roman" w:hAnsi="Times New Roman"/>
          <w:bCs/>
          <w:color w:val="231F20"/>
          <w:sz w:val="28"/>
          <w:szCs w:val="28"/>
          <w:lang w:val="en-IN" w:eastAsia="en-IN"/>
        </w:rPr>
      </w:pPr>
    </w:p>
    <w:p w:rsidR="00260F82" w:rsidRPr="00260F82" w:rsidRDefault="003D3B29" w:rsidP="00817DAF">
      <w:pPr>
        <w:autoSpaceDE w:val="0"/>
        <w:autoSpaceDN w:val="0"/>
        <w:adjustRightInd w:val="0"/>
        <w:spacing w:after="0"/>
        <w:jc w:val="both"/>
        <w:rPr>
          <w:rFonts w:ascii="Times New Roman" w:hAnsi="Times New Roman"/>
          <w:sz w:val="28"/>
          <w:szCs w:val="28"/>
        </w:rPr>
      </w:pPr>
      <w:r>
        <w:rPr>
          <w:rFonts w:ascii="Times New Roman" w:hAnsi="Times New Roman"/>
          <w:b/>
          <w:sz w:val="28"/>
          <w:szCs w:val="28"/>
        </w:rPr>
        <w:t>2</w:t>
      </w:r>
      <w:r w:rsidR="00AA192E">
        <w:rPr>
          <w:rFonts w:ascii="Times New Roman" w:hAnsi="Times New Roman"/>
          <w:b/>
          <w:sz w:val="28"/>
          <w:szCs w:val="28"/>
        </w:rPr>
        <w:t>.3</w:t>
      </w:r>
      <w:r>
        <w:rPr>
          <w:rFonts w:ascii="Times New Roman" w:hAnsi="Times New Roman"/>
          <w:b/>
          <w:sz w:val="28"/>
          <w:szCs w:val="28"/>
        </w:rPr>
        <w:t xml:space="preserve">.2. </w:t>
      </w:r>
      <w:r w:rsidR="00817DAF">
        <w:rPr>
          <w:rFonts w:ascii="Times New Roman" w:hAnsi="Times New Roman"/>
          <w:b/>
          <w:sz w:val="28"/>
          <w:szCs w:val="28"/>
        </w:rPr>
        <w:t>TITLE</w:t>
      </w:r>
      <w:r w:rsidR="00260F82" w:rsidRPr="00260F82">
        <w:rPr>
          <w:rFonts w:ascii="Times New Roman" w:hAnsi="Times New Roman"/>
          <w:b/>
          <w:sz w:val="28"/>
          <w:szCs w:val="28"/>
        </w:rPr>
        <w:t>:</w:t>
      </w:r>
      <w:r w:rsidR="00817DAF">
        <w:rPr>
          <w:rFonts w:ascii="Times New Roman" w:hAnsi="Times New Roman"/>
          <w:b/>
          <w:sz w:val="28"/>
          <w:szCs w:val="28"/>
        </w:rPr>
        <w:t xml:space="preserve"> </w:t>
      </w:r>
      <w:r w:rsidR="00260F82" w:rsidRPr="00260F82">
        <w:rPr>
          <w:rFonts w:ascii="Times New Roman" w:hAnsi="Times New Roman"/>
          <w:sz w:val="28"/>
          <w:szCs w:val="28"/>
        </w:rPr>
        <w:t xml:space="preserve">The Power of Models: Modeling Power Consumption for </w:t>
      </w:r>
      <w:del w:id="25" w:author="Karthik Raja C Chandrasekaran" w:date="2019-03-22T12:58:00Z">
        <w:r w:rsidR="00726BF9" w:rsidDel="00AC5434">
          <w:rPr>
            <w:rFonts w:ascii="Times New Roman" w:hAnsi="Times New Roman"/>
            <w:sz w:val="28"/>
            <w:szCs w:val="28"/>
          </w:rPr>
          <w:delText>IoT</w:delText>
        </w:r>
      </w:del>
      <w:ins w:id="26" w:author="Karthik Raja C Chandrasekaran" w:date="2019-03-22T12:58:00Z">
        <w:r w:rsidR="00AC5434">
          <w:rPr>
            <w:rFonts w:ascii="Times New Roman" w:hAnsi="Times New Roman"/>
            <w:sz w:val="28"/>
            <w:szCs w:val="28"/>
          </w:rPr>
          <w:t>IoT</w:t>
        </w:r>
      </w:ins>
      <w:r w:rsidR="00260F82" w:rsidRPr="00260F82">
        <w:rPr>
          <w:rFonts w:ascii="Times New Roman" w:hAnsi="Times New Roman"/>
          <w:sz w:val="28"/>
          <w:szCs w:val="28"/>
        </w:rPr>
        <w:t xml:space="preserve"> devices</w:t>
      </w:r>
    </w:p>
    <w:p w:rsidR="00260F82" w:rsidRPr="00260F82" w:rsidRDefault="00260F82" w:rsidP="00260F82">
      <w:pPr>
        <w:autoSpaceDE w:val="0"/>
        <w:autoSpaceDN w:val="0"/>
        <w:adjustRightInd w:val="0"/>
        <w:spacing w:after="0"/>
        <w:jc w:val="both"/>
        <w:rPr>
          <w:rFonts w:ascii="Times New Roman" w:hAnsi="Times New Roman"/>
          <w:b/>
          <w:sz w:val="28"/>
          <w:szCs w:val="28"/>
          <w:lang w:val="en-IN"/>
        </w:rPr>
      </w:pPr>
      <w:r w:rsidRPr="00260F82">
        <w:rPr>
          <w:rFonts w:ascii="Times New Roman" w:hAnsi="Times New Roman"/>
          <w:b/>
          <w:sz w:val="28"/>
          <w:szCs w:val="28"/>
        </w:rPr>
        <w:t>AUTHOR:</w:t>
      </w:r>
      <w:r w:rsidRPr="00260F82">
        <w:rPr>
          <w:rFonts w:ascii="Times-Roman" w:hAnsi="Times-Roman" w:cs="Times-Roman"/>
          <w:color w:val="231F20"/>
          <w:sz w:val="28"/>
          <w:szCs w:val="28"/>
          <w:lang w:eastAsia="en-IN"/>
        </w:rPr>
        <w:t xml:space="preserve"> </w:t>
      </w:r>
      <w:r w:rsidRPr="00260F82">
        <w:rPr>
          <w:rFonts w:ascii="Times New Roman" w:hAnsi="Times New Roman"/>
          <w:sz w:val="28"/>
          <w:szCs w:val="28"/>
          <w:lang w:eastAsia="en-IN"/>
        </w:rPr>
        <w:t>N</w:t>
      </w:r>
      <w:r w:rsidRPr="00260F82">
        <w:rPr>
          <w:rFonts w:ascii="Times New Roman" w:hAnsi="Times New Roman"/>
          <w:sz w:val="28"/>
          <w:szCs w:val="28"/>
        </w:rPr>
        <w:t xml:space="preserve"> Borja Martinez, </w:t>
      </w:r>
      <w:r w:rsidRPr="00260F82">
        <w:rPr>
          <w:rFonts w:ascii="Times New Roman" w:hAnsi="Times New Roman"/>
          <w:iCs/>
          <w:sz w:val="28"/>
          <w:szCs w:val="28"/>
        </w:rPr>
        <w:t>Member, IEEE</w:t>
      </w:r>
      <w:r w:rsidR="00A64CA3">
        <w:rPr>
          <w:rFonts w:ascii="Times New Roman" w:hAnsi="Times New Roman"/>
          <w:sz w:val="28"/>
          <w:szCs w:val="28"/>
        </w:rPr>
        <w:t>, M`arius Mont</w:t>
      </w:r>
      <w:r w:rsidRPr="00260F82">
        <w:rPr>
          <w:rFonts w:ascii="Times New Roman" w:hAnsi="Times New Roman"/>
          <w:sz w:val="28"/>
          <w:szCs w:val="28"/>
        </w:rPr>
        <w:t xml:space="preserve">´on, </w:t>
      </w:r>
      <w:r w:rsidRPr="00260F82">
        <w:rPr>
          <w:rFonts w:ascii="Times New Roman" w:hAnsi="Times New Roman"/>
          <w:iCs/>
          <w:sz w:val="28"/>
          <w:szCs w:val="28"/>
        </w:rPr>
        <w:t>Member, IEEE</w:t>
      </w:r>
      <w:r w:rsidR="00DE07F1">
        <w:rPr>
          <w:rFonts w:ascii="Times New Roman" w:hAnsi="Times New Roman"/>
          <w:sz w:val="28"/>
          <w:szCs w:val="28"/>
        </w:rPr>
        <w:t xml:space="preserve">, Ignasi </w:t>
      </w:r>
      <w:r w:rsidRPr="00260F82">
        <w:rPr>
          <w:rFonts w:ascii="Times New Roman" w:hAnsi="Times New Roman"/>
          <w:sz w:val="28"/>
          <w:szCs w:val="28"/>
        </w:rPr>
        <w:t>Vilajosana, and Joan Daniel Prades,</w:t>
      </w:r>
    </w:p>
    <w:p w:rsidR="00260F82" w:rsidRPr="00260F82" w:rsidRDefault="00817DAF" w:rsidP="00260F82">
      <w:pPr>
        <w:jc w:val="both"/>
        <w:rPr>
          <w:rFonts w:ascii="Times New Roman" w:hAnsi="Times New Roman"/>
          <w:bCs/>
          <w:color w:val="231F20"/>
          <w:sz w:val="28"/>
          <w:szCs w:val="28"/>
          <w:lang w:eastAsia="en-IN"/>
        </w:rPr>
      </w:pPr>
      <w:r>
        <w:rPr>
          <w:rFonts w:ascii="Times New Roman" w:hAnsi="Times New Roman"/>
          <w:b/>
          <w:sz w:val="28"/>
          <w:szCs w:val="28"/>
        </w:rPr>
        <w:t>YEAR</w:t>
      </w:r>
      <w:r w:rsidR="00260F82" w:rsidRPr="00260F82">
        <w:rPr>
          <w:rFonts w:ascii="Times New Roman" w:hAnsi="Times New Roman"/>
          <w:b/>
          <w:sz w:val="28"/>
          <w:szCs w:val="28"/>
        </w:rPr>
        <w:t xml:space="preserve">: </w:t>
      </w:r>
      <w:r w:rsidR="00260F82" w:rsidRPr="00260F82">
        <w:rPr>
          <w:rFonts w:ascii="Times New Roman" w:hAnsi="Times New Roman"/>
          <w:sz w:val="28"/>
          <w:szCs w:val="28"/>
        </w:rPr>
        <w:t>2015</w:t>
      </w:r>
    </w:p>
    <w:p w:rsidR="00260F82" w:rsidRDefault="00260F82" w:rsidP="00A07F29">
      <w:pPr>
        <w:autoSpaceDE w:val="0"/>
        <w:autoSpaceDN w:val="0"/>
        <w:adjustRightInd w:val="0"/>
        <w:spacing w:after="0"/>
        <w:jc w:val="both"/>
        <w:rPr>
          <w:rFonts w:ascii="Times New Roman" w:hAnsi="Times New Roman"/>
          <w:sz w:val="28"/>
          <w:szCs w:val="28"/>
        </w:rPr>
      </w:pPr>
      <w:r w:rsidRPr="00260F82">
        <w:rPr>
          <w:rFonts w:ascii="Times New Roman" w:hAnsi="Times New Roman"/>
          <w:sz w:val="28"/>
          <w:szCs w:val="28"/>
        </w:rPr>
        <w:tab/>
        <w:t>Low-energy technologies in the Internet of Things era are still unable to provid</w:t>
      </w:r>
      <w:r w:rsidR="00E750CD">
        <w:rPr>
          <w:rFonts w:ascii="Times New Roman" w:hAnsi="Times New Roman"/>
          <w:sz w:val="28"/>
          <w:szCs w:val="28"/>
        </w:rPr>
        <w:t>e the reliability needed by the</w:t>
      </w:r>
      <w:r w:rsidRPr="00260F82">
        <w:rPr>
          <w:rFonts w:ascii="Times New Roman" w:hAnsi="Times New Roman"/>
          <w:sz w:val="28"/>
          <w:szCs w:val="28"/>
        </w:rPr>
        <w:t xml:space="preserve"> industrial world, particularly in </w:t>
      </w:r>
      <w:r w:rsidR="00B53340">
        <w:rPr>
          <w:rFonts w:ascii="Times New Roman" w:hAnsi="Times New Roman"/>
          <w:sz w:val="28"/>
          <w:szCs w:val="28"/>
        </w:rPr>
        <w:t xml:space="preserve">terms of the wireless operation </w:t>
      </w:r>
      <w:r w:rsidRPr="00260F82">
        <w:rPr>
          <w:rFonts w:ascii="Times New Roman" w:hAnsi="Times New Roman"/>
          <w:sz w:val="28"/>
          <w:szCs w:val="28"/>
        </w:rPr>
        <w:t xml:space="preserve">that pervasive deployments demand. While industrial wireless performance has achieved an acceptable degree in communications, it is no easy task to determine an efficient energy dimensioning of the device in order to meet the application requirements. This is especially true in the face of the uncertainty inherent in energy harvesting. Thus, it is of utmost importance to model and dimension the energy </w:t>
      </w:r>
      <w:r w:rsidR="007875CA">
        <w:rPr>
          <w:rFonts w:ascii="Times New Roman" w:hAnsi="Times New Roman"/>
          <w:sz w:val="28"/>
          <w:szCs w:val="28"/>
        </w:rPr>
        <w:t xml:space="preserve">consumption of </w:t>
      </w:r>
      <w:del w:id="27" w:author="Karthik Raja C Chandrasekaran" w:date="2019-03-22T12:58:00Z">
        <w:r w:rsidR="00726BF9" w:rsidDel="00AC5434">
          <w:rPr>
            <w:rFonts w:ascii="Times New Roman" w:hAnsi="Times New Roman"/>
            <w:sz w:val="28"/>
            <w:szCs w:val="28"/>
          </w:rPr>
          <w:delText>IoT</w:delText>
        </w:r>
      </w:del>
      <w:ins w:id="28" w:author="Karthik Raja C Chandrasekaran" w:date="2019-03-22T12:58:00Z">
        <w:r w:rsidR="00AC5434">
          <w:rPr>
            <w:rFonts w:ascii="Times New Roman" w:hAnsi="Times New Roman"/>
            <w:sz w:val="28"/>
            <w:szCs w:val="28"/>
          </w:rPr>
          <w:t>IoT</w:t>
        </w:r>
      </w:ins>
      <w:r w:rsidR="007875CA">
        <w:rPr>
          <w:rFonts w:ascii="Times New Roman" w:hAnsi="Times New Roman"/>
          <w:sz w:val="28"/>
          <w:szCs w:val="28"/>
        </w:rPr>
        <w:t xml:space="preserve"> applications </w:t>
      </w:r>
      <w:r w:rsidRPr="00260F82">
        <w:rPr>
          <w:rFonts w:ascii="Times New Roman" w:hAnsi="Times New Roman"/>
          <w:sz w:val="28"/>
          <w:szCs w:val="28"/>
        </w:rPr>
        <w:t>at the pre-deployment or pre-prod</w:t>
      </w:r>
      <w:r w:rsidR="00BD62D7">
        <w:rPr>
          <w:rFonts w:ascii="Times New Roman" w:hAnsi="Times New Roman"/>
          <w:sz w:val="28"/>
          <w:szCs w:val="28"/>
        </w:rPr>
        <w:t xml:space="preserve">uction stages, especially when </w:t>
      </w:r>
      <w:r w:rsidRPr="00260F82">
        <w:rPr>
          <w:rFonts w:ascii="Times New Roman" w:hAnsi="Times New Roman"/>
          <w:sz w:val="28"/>
          <w:szCs w:val="28"/>
        </w:rPr>
        <w:t>considering critical factors such as reduced cost, life-time, and available energy. This paper presents a comprehensive model for the power consumption of wireless sensor nodes.</w:t>
      </w:r>
      <w:r w:rsidR="007875CA">
        <w:rPr>
          <w:rFonts w:ascii="Times New Roman" w:hAnsi="Times New Roman"/>
          <w:sz w:val="28"/>
          <w:szCs w:val="28"/>
        </w:rPr>
        <w:t xml:space="preserve"> The model takes a system level </w:t>
      </w:r>
      <w:r w:rsidRPr="00260F82">
        <w:rPr>
          <w:rFonts w:ascii="Times New Roman" w:hAnsi="Times New Roman"/>
          <w:sz w:val="28"/>
          <w:szCs w:val="28"/>
        </w:rPr>
        <w:t xml:space="preserve">perspective to account for all energy expenditures: communications, acquisition and processing. </w:t>
      </w:r>
    </w:p>
    <w:p w:rsidR="00A07F29" w:rsidRPr="00260F82" w:rsidRDefault="00A07F29" w:rsidP="00A07F29">
      <w:pPr>
        <w:autoSpaceDE w:val="0"/>
        <w:autoSpaceDN w:val="0"/>
        <w:adjustRightInd w:val="0"/>
        <w:spacing w:after="0"/>
        <w:jc w:val="both"/>
        <w:rPr>
          <w:rFonts w:ascii="Times New Roman" w:hAnsi="Times New Roman"/>
          <w:sz w:val="28"/>
          <w:szCs w:val="28"/>
        </w:rPr>
      </w:pPr>
    </w:p>
    <w:p w:rsidR="00260F82" w:rsidRPr="00260F82" w:rsidRDefault="007875CA" w:rsidP="007E1AF4">
      <w:pPr>
        <w:autoSpaceDE w:val="0"/>
        <w:autoSpaceDN w:val="0"/>
        <w:adjustRightInd w:val="0"/>
        <w:spacing w:after="0"/>
        <w:jc w:val="both"/>
        <w:rPr>
          <w:rFonts w:ascii="Times New Roman" w:hAnsi="Times New Roman"/>
          <w:bCs/>
          <w:sz w:val="28"/>
          <w:szCs w:val="28"/>
        </w:rPr>
      </w:pPr>
      <w:r>
        <w:rPr>
          <w:rFonts w:ascii="Times New Roman" w:hAnsi="Times New Roman"/>
          <w:b/>
          <w:sz w:val="28"/>
          <w:szCs w:val="28"/>
        </w:rPr>
        <w:t>2.3.</w:t>
      </w:r>
      <w:r w:rsidR="00AA192E">
        <w:rPr>
          <w:rFonts w:ascii="Times New Roman" w:hAnsi="Times New Roman"/>
          <w:b/>
          <w:sz w:val="28"/>
          <w:szCs w:val="28"/>
        </w:rPr>
        <w:t>3.</w:t>
      </w:r>
      <w:r>
        <w:rPr>
          <w:rFonts w:ascii="Times New Roman" w:hAnsi="Times New Roman"/>
          <w:b/>
          <w:sz w:val="28"/>
          <w:szCs w:val="28"/>
        </w:rPr>
        <w:t xml:space="preserve"> TITLE:</w:t>
      </w:r>
      <w:r>
        <w:rPr>
          <w:rFonts w:ascii="Times New Roman" w:hAnsi="Times New Roman"/>
          <w:color w:val="231F20"/>
          <w:sz w:val="28"/>
          <w:szCs w:val="28"/>
        </w:rPr>
        <w:tab/>
      </w:r>
      <w:r w:rsidR="00260F82" w:rsidRPr="00260F82">
        <w:rPr>
          <w:rFonts w:ascii="Times New Roman" w:hAnsi="Times New Roman"/>
          <w:sz w:val="28"/>
          <w:szCs w:val="28"/>
        </w:rPr>
        <w:t>M2M Service Platforms: Survey, Issues, and Enabling Technologies</w:t>
      </w:r>
    </w:p>
    <w:p w:rsidR="00CF7563" w:rsidRDefault="00260F82" w:rsidP="007E1AF4">
      <w:pPr>
        <w:pStyle w:val="Default"/>
        <w:spacing w:line="360" w:lineRule="auto"/>
        <w:jc w:val="both"/>
        <w:rPr>
          <w:sz w:val="28"/>
          <w:szCs w:val="28"/>
          <w:lang w:val="en-US"/>
        </w:rPr>
      </w:pPr>
      <w:r w:rsidRPr="00260F82">
        <w:rPr>
          <w:b/>
          <w:sz w:val="28"/>
          <w:szCs w:val="28"/>
        </w:rPr>
        <w:t>AUTHOR:</w:t>
      </w:r>
      <w:r w:rsidRPr="00260F82">
        <w:rPr>
          <w:color w:val="231F20"/>
          <w:sz w:val="28"/>
          <w:szCs w:val="28"/>
        </w:rPr>
        <w:t xml:space="preserve"> </w:t>
      </w:r>
      <w:r w:rsidRPr="00260F82">
        <w:rPr>
          <w:sz w:val="28"/>
          <w:szCs w:val="28"/>
          <w:lang w:val="en-US"/>
        </w:rPr>
        <w:t xml:space="preserve">Jaewoo Kim, Jaiyong Lee, </w:t>
      </w:r>
      <w:r w:rsidRPr="00260F82">
        <w:rPr>
          <w:iCs/>
          <w:sz w:val="28"/>
          <w:szCs w:val="28"/>
          <w:lang w:val="en-US"/>
        </w:rPr>
        <w:t>Member, IEEE</w:t>
      </w:r>
      <w:r w:rsidRPr="00260F82">
        <w:rPr>
          <w:sz w:val="28"/>
          <w:szCs w:val="28"/>
          <w:lang w:val="en-US"/>
        </w:rPr>
        <w:t xml:space="preserve">, Jaeho Kim, </w:t>
      </w:r>
      <w:r w:rsidR="00CF7563">
        <w:rPr>
          <w:sz w:val="28"/>
          <w:szCs w:val="28"/>
          <w:lang w:val="en-US"/>
        </w:rPr>
        <w:t xml:space="preserve">  </w:t>
      </w:r>
      <w:r w:rsidR="007E1AF4">
        <w:rPr>
          <w:sz w:val="28"/>
          <w:szCs w:val="28"/>
          <w:lang w:val="en-US"/>
        </w:rPr>
        <w:t xml:space="preserve">and </w:t>
      </w:r>
      <w:r w:rsidR="00CF7563">
        <w:rPr>
          <w:sz w:val="28"/>
          <w:szCs w:val="28"/>
          <w:lang w:val="en-US"/>
        </w:rPr>
        <w:t>Jaeseok Yun,Member,IEEE.</w:t>
      </w:r>
    </w:p>
    <w:p w:rsidR="00260F82" w:rsidRPr="00CF7563" w:rsidRDefault="007875CA" w:rsidP="007E1AF4">
      <w:pPr>
        <w:pStyle w:val="Default"/>
        <w:spacing w:line="360" w:lineRule="auto"/>
        <w:jc w:val="both"/>
        <w:rPr>
          <w:bCs/>
          <w:color w:val="231F20"/>
          <w:sz w:val="28"/>
          <w:szCs w:val="28"/>
        </w:rPr>
      </w:pPr>
      <w:r>
        <w:rPr>
          <w:b/>
          <w:sz w:val="28"/>
          <w:szCs w:val="28"/>
        </w:rPr>
        <w:lastRenderedPageBreak/>
        <w:t>YEAR</w:t>
      </w:r>
      <w:r w:rsidR="00260F82" w:rsidRPr="00260F82">
        <w:rPr>
          <w:b/>
          <w:sz w:val="28"/>
          <w:szCs w:val="28"/>
        </w:rPr>
        <w:t xml:space="preserve">: </w:t>
      </w:r>
      <w:r w:rsidR="00CF7563">
        <w:rPr>
          <w:sz w:val="28"/>
          <w:szCs w:val="28"/>
        </w:rPr>
        <w:t>2014</w:t>
      </w:r>
      <w:r w:rsidR="00260F82" w:rsidRPr="00260F82">
        <w:rPr>
          <w:sz w:val="28"/>
          <w:szCs w:val="28"/>
        </w:rPr>
        <w:t xml:space="preserve">   </w:t>
      </w:r>
    </w:p>
    <w:p w:rsidR="00260F82" w:rsidRPr="00260F82" w:rsidRDefault="00260F82" w:rsidP="00260F82">
      <w:pPr>
        <w:autoSpaceDE w:val="0"/>
        <w:autoSpaceDN w:val="0"/>
        <w:adjustRightInd w:val="0"/>
        <w:spacing w:after="0"/>
        <w:jc w:val="both"/>
        <w:rPr>
          <w:rFonts w:ascii="Times New Roman" w:hAnsi="Times New Roman"/>
          <w:sz w:val="28"/>
          <w:szCs w:val="28"/>
        </w:rPr>
      </w:pPr>
      <w:r w:rsidRPr="00260F82">
        <w:rPr>
          <w:rFonts w:ascii="Times New Roman" w:hAnsi="Times New Roman"/>
          <w:sz w:val="28"/>
          <w:szCs w:val="28"/>
        </w:rPr>
        <w:tab/>
        <w:t>Machine-to-Machine (M2M) refers to technologies with various applications. In order to provide the vision and goals of M2M, an M2M ecosystem with a service platform must be established by the key players in industrial domains so as to substantially reduce development costs and improve time to market of M2M devices and services. The service platform must be supported by M2M enabling technologies and standardization. In this paper, we present a survey of existing M2M service platforms and explore the various research issues and challenges involved in enabling an M2Mservice platform. We first classify M2M nodes according to their characteristics and required functions, and we then highli</w:t>
      </w:r>
      <w:r w:rsidR="00C46EA3">
        <w:rPr>
          <w:rFonts w:ascii="Times New Roman" w:hAnsi="Times New Roman"/>
          <w:sz w:val="28"/>
          <w:szCs w:val="28"/>
        </w:rPr>
        <w:t>ght the features of M2M traffic</w:t>
      </w:r>
      <w:r w:rsidRPr="00260F82">
        <w:rPr>
          <w:rFonts w:ascii="Times New Roman" w:hAnsi="Times New Roman"/>
          <w:sz w:val="28"/>
          <w:szCs w:val="28"/>
        </w:rPr>
        <w:t>. Based on these, we propose an M2M service platform (M2SP) architecture and its functionalities, and present the M2M ecosystem with this platform. Different application scenarios are given to illustrate</w:t>
      </w:r>
      <w:r w:rsidR="00C46EA3">
        <w:rPr>
          <w:rFonts w:ascii="Times New Roman" w:hAnsi="Times New Roman"/>
          <w:sz w:val="28"/>
          <w:szCs w:val="28"/>
        </w:rPr>
        <w:t xml:space="preserve"> </w:t>
      </w:r>
      <w:r w:rsidRPr="00260F82">
        <w:rPr>
          <w:rFonts w:ascii="Times New Roman" w:hAnsi="Times New Roman"/>
          <w:sz w:val="28"/>
          <w:szCs w:val="28"/>
        </w:rPr>
        <w:t>the interaction between the components of the proposed platform. In addition, we discuss the issues and challenges of enabling technologies and standardization activities, and outline future research directions for the M2M network.</w:t>
      </w:r>
    </w:p>
    <w:p w:rsidR="00260F82" w:rsidRPr="00260F82" w:rsidRDefault="00260F82" w:rsidP="00260F82">
      <w:pPr>
        <w:autoSpaceDE w:val="0"/>
        <w:autoSpaceDN w:val="0"/>
        <w:adjustRightInd w:val="0"/>
        <w:spacing w:after="0"/>
        <w:jc w:val="both"/>
        <w:rPr>
          <w:rFonts w:ascii="Times New Roman" w:hAnsi="Times New Roman"/>
          <w:bCs/>
          <w:sz w:val="28"/>
          <w:szCs w:val="28"/>
          <w:lang w:val="en-IN"/>
        </w:rPr>
      </w:pPr>
    </w:p>
    <w:p w:rsidR="00260F82" w:rsidRPr="00260F82" w:rsidRDefault="00AA192E" w:rsidP="007E1AF4">
      <w:pPr>
        <w:autoSpaceDE w:val="0"/>
        <w:autoSpaceDN w:val="0"/>
        <w:adjustRightInd w:val="0"/>
        <w:spacing w:after="0"/>
        <w:jc w:val="both"/>
        <w:rPr>
          <w:rFonts w:ascii="Times New Roman" w:hAnsi="Times New Roman"/>
          <w:sz w:val="28"/>
          <w:szCs w:val="28"/>
        </w:rPr>
      </w:pPr>
      <w:r>
        <w:rPr>
          <w:rFonts w:ascii="Times New Roman" w:hAnsi="Times New Roman"/>
          <w:b/>
          <w:sz w:val="28"/>
          <w:szCs w:val="28"/>
        </w:rPr>
        <w:t>2.3</w:t>
      </w:r>
      <w:r w:rsidR="007875CA">
        <w:rPr>
          <w:rFonts w:ascii="Times New Roman" w:hAnsi="Times New Roman"/>
          <w:b/>
          <w:sz w:val="28"/>
          <w:szCs w:val="28"/>
        </w:rPr>
        <w:t>.</w:t>
      </w:r>
      <w:r>
        <w:rPr>
          <w:rFonts w:ascii="Times New Roman" w:hAnsi="Times New Roman"/>
          <w:b/>
          <w:sz w:val="28"/>
          <w:szCs w:val="28"/>
        </w:rPr>
        <w:t>4.</w:t>
      </w:r>
      <w:r w:rsidR="00161D4D">
        <w:rPr>
          <w:rFonts w:ascii="Times New Roman" w:hAnsi="Times New Roman"/>
          <w:b/>
          <w:sz w:val="28"/>
          <w:szCs w:val="28"/>
        </w:rPr>
        <w:t xml:space="preserve"> </w:t>
      </w:r>
      <w:r w:rsidR="001A02E1">
        <w:rPr>
          <w:rFonts w:ascii="Times New Roman" w:hAnsi="Times New Roman"/>
          <w:b/>
          <w:sz w:val="28"/>
          <w:szCs w:val="28"/>
        </w:rPr>
        <w:t>TITLE</w:t>
      </w:r>
      <w:r w:rsidR="00260F82" w:rsidRPr="00260F82">
        <w:rPr>
          <w:rFonts w:ascii="Times New Roman" w:hAnsi="Times New Roman"/>
          <w:sz w:val="28"/>
          <w:szCs w:val="28"/>
        </w:rPr>
        <w:t>:</w:t>
      </w:r>
      <w:r w:rsidR="00161D4D">
        <w:rPr>
          <w:rFonts w:ascii="Times New Roman" w:hAnsi="Times New Roman"/>
          <w:sz w:val="28"/>
          <w:szCs w:val="28"/>
        </w:rPr>
        <w:t xml:space="preserve"> </w:t>
      </w:r>
      <w:r w:rsidR="00260F82" w:rsidRPr="00260F82">
        <w:rPr>
          <w:rFonts w:ascii="Times New Roman" w:hAnsi="Times New Roman"/>
          <w:sz w:val="28"/>
          <w:szCs w:val="28"/>
        </w:rPr>
        <w:t>Energy-Efficient Wireless Communications: Tutorial, Survey, and Open Issues</w:t>
      </w:r>
    </w:p>
    <w:p w:rsidR="00260F82" w:rsidRPr="00260F82" w:rsidRDefault="00260F82" w:rsidP="007875CA">
      <w:pPr>
        <w:autoSpaceDE w:val="0"/>
        <w:autoSpaceDN w:val="0"/>
        <w:adjustRightInd w:val="0"/>
        <w:spacing w:after="0"/>
        <w:jc w:val="both"/>
        <w:rPr>
          <w:rFonts w:ascii="Times New Roman" w:hAnsi="Times New Roman"/>
          <w:sz w:val="28"/>
          <w:szCs w:val="28"/>
          <w:lang w:val="en-IN"/>
        </w:rPr>
      </w:pPr>
      <w:r w:rsidRPr="00260F82">
        <w:rPr>
          <w:rFonts w:ascii="Times New Roman" w:hAnsi="Times New Roman"/>
          <w:b/>
          <w:sz w:val="28"/>
          <w:szCs w:val="28"/>
        </w:rPr>
        <w:t>AUTHOR:</w:t>
      </w:r>
      <w:r w:rsidRPr="00260F82">
        <w:rPr>
          <w:rFonts w:ascii="Times New Roman" w:hAnsi="Times New Roman"/>
          <w:color w:val="231F20"/>
          <w:sz w:val="28"/>
          <w:szCs w:val="28"/>
        </w:rPr>
        <w:t xml:space="preserve"> </w:t>
      </w:r>
      <w:r w:rsidRPr="00260F82">
        <w:rPr>
          <w:rFonts w:ascii="Times New Roman" w:hAnsi="Times New Roman"/>
          <w:sz w:val="28"/>
          <w:szCs w:val="28"/>
        </w:rPr>
        <w:t>Geoffrey Ye Li, Zhikun Xu, Cong Xiong, Chenyang Yang, Shunqi</w:t>
      </w:r>
      <w:r w:rsidR="00CF7563">
        <w:rPr>
          <w:rFonts w:ascii="Times New Roman" w:hAnsi="Times New Roman"/>
          <w:sz w:val="28"/>
          <w:szCs w:val="28"/>
        </w:rPr>
        <w:t xml:space="preserve">ng Zhang, </w:t>
      </w:r>
      <w:r w:rsidRPr="00260F82">
        <w:rPr>
          <w:rFonts w:ascii="Times New Roman" w:hAnsi="Times New Roman"/>
          <w:sz w:val="28"/>
          <w:szCs w:val="28"/>
        </w:rPr>
        <w:t>Yan Chen, and Shugong Xu</w:t>
      </w:r>
      <w:r w:rsidR="00CF7563">
        <w:rPr>
          <w:rFonts w:ascii="Times New Roman" w:hAnsi="Times New Roman"/>
          <w:sz w:val="28"/>
          <w:szCs w:val="28"/>
        </w:rPr>
        <w:t>.</w:t>
      </w:r>
    </w:p>
    <w:p w:rsidR="00260F82" w:rsidRPr="007875CA" w:rsidRDefault="001A02E1" w:rsidP="00260F82">
      <w:pPr>
        <w:autoSpaceDE w:val="0"/>
        <w:autoSpaceDN w:val="0"/>
        <w:adjustRightInd w:val="0"/>
        <w:spacing w:after="0"/>
        <w:jc w:val="both"/>
        <w:rPr>
          <w:rFonts w:ascii="Times New Roman" w:hAnsi="Times New Roman"/>
          <w:sz w:val="28"/>
          <w:szCs w:val="28"/>
        </w:rPr>
      </w:pPr>
      <w:r>
        <w:rPr>
          <w:rFonts w:ascii="Times New Roman" w:hAnsi="Times New Roman"/>
          <w:b/>
          <w:sz w:val="28"/>
          <w:szCs w:val="28"/>
        </w:rPr>
        <w:t>YEAR</w:t>
      </w:r>
      <w:r w:rsidR="00260F82" w:rsidRPr="00260F82">
        <w:rPr>
          <w:rFonts w:ascii="Times New Roman" w:hAnsi="Times New Roman"/>
          <w:b/>
          <w:sz w:val="28"/>
          <w:szCs w:val="28"/>
        </w:rPr>
        <w:t xml:space="preserve">: </w:t>
      </w:r>
      <w:r w:rsidR="007875CA">
        <w:rPr>
          <w:rFonts w:ascii="Times New Roman" w:hAnsi="Times New Roman"/>
          <w:sz w:val="28"/>
          <w:szCs w:val="28"/>
        </w:rPr>
        <w:t>2014</w:t>
      </w:r>
    </w:p>
    <w:p w:rsidR="00260F82" w:rsidRPr="00260F82" w:rsidRDefault="00260F82" w:rsidP="00260F82">
      <w:pPr>
        <w:autoSpaceDE w:val="0"/>
        <w:autoSpaceDN w:val="0"/>
        <w:adjustRightInd w:val="0"/>
        <w:spacing w:after="0"/>
        <w:jc w:val="both"/>
        <w:rPr>
          <w:rFonts w:ascii="Times New Roman" w:hAnsi="Times New Roman"/>
          <w:sz w:val="28"/>
          <w:szCs w:val="28"/>
        </w:rPr>
      </w:pPr>
      <w:r w:rsidRPr="00260F82">
        <w:rPr>
          <w:rFonts w:ascii="Times New Roman" w:hAnsi="Times New Roman"/>
          <w:sz w:val="28"/>
          <w:szCs w:val="28"/>
        </w:rPr>
        <w:tab/>
        <w:t xml:space="preserve">With explosive growth of high-data-rate applications, more and more energy is consumed in wireless networks to guarantee </w:t>
      </w:r>
      <w:r w:rsidRPr="00260F82">
        <w:rPr>
          <w:rFonts w:ascii="Times New Roman" w:hAnsi="Times New Roman"/>
          <w:iCs/>
          <w:sz w:val="28"/>
          <w:szCs w:val="28"/>
        </w:rPr>
        <w:t xml:space="preserve">quality-of-service </w:t>
      </w:r>
      <w:r w:rsidRPr="00260F82">
        <w:rPr>
          <w:rFonts w:ascii="Times New Roman" w:hAnsi="Times New Roman"/>
          <w:sz w:val="28"/>
          <w:szCs w:val="28"/>
        </w:rPr>
        <w:t xml:space="preserve">(QoS). Therefore, energy-efficient communications have been paid increasing attention under the background of limited energy </w:t>
      </w:r>
      <w:r w:rsidRPr="00260F82">
        <w:rPr>
          <w:rFonts w:ascii="Times New Roman" w:hAnsi="Times New Roman"/>
          <w:sz w:val="28"/>
          <w:szCs w:val="28"/>
        </w:rPr>
        <w:lastRenderedPageBreak/>
        <w:t xml:space="preserve">resource and environmental-friendly transmission behaviors. In this article, basic concepts of energy-efficient communications are first introduced and then existing fundamental works and advanced techniques for </w:t>
      </w:r>
      <w:r w:rsidRPr="00260F82">
        <w:rPr>
          <w:rFonts w:ascii="Times New Roman" w:hAnsi="Times New Roman"/>
          <w:iCs/>
          <w:sz w:val="28"/>
          <w:szCs w:val="28"/>
        </w:rPr>
        <w:t xml:space="preserve">energy efficiency </w:t>
      </w:r>
      <w:r w:rsidRPr="00260F82">
        <w:rPr>
          <w:rFonts w:ascii="Times New Roman" w:hAnsi="Times New Roman"/>
          <w:sz w:val="28"/>
          <w:szCs w:val="28"/>
        </w:rPr>
        <w:t xml:space="preserve">(EE) are summarized, including information-theoretic analysis, </w:t>
      </w:r>
      <w:r w:rsidRPr="00260F82">
        <w:rPr>
          <w:rFonts w:ascii="Times New Roman" w:hAnsi="Times New Roman"/>
          <w:iCs/>
          <w:sz w:val="28"/>
          <w:szCs w:val="28"/>
        </w:rPr>
        <w:t xml:space="preserve">orthogonal frequency division multiple access </w:t>
      </w:r>
      <w:r w:rsidRPr="00260F82">
        <w:rPr>
          <w:rFonts w:ascii="Times New Roman" w:hAnsi="Times New Roman"/>
          <w:sz w:val="28"/>
          <w:szCs w:val="28"/>
        </w:rPr>
        <w:t xml:space="preserve">(OFDMA) networks, </w:t>
      </w:r>
      <w:r w:rsidRPr="00260F82">
        <w:rPr>
          <w:rFonts w:ascii="Times New Roman" w:hAnsi="Times New Roman"/>
          <w:iCs/>
          <w:sz w:val="28"/>
          <w:szCs w:val="28"/>
        </w:rPr>
        <w:t xml:space="preserve">multiple-input multiple-output </w:t>
      </w:r>
      <w:r w:rsidRPr="00260F82">
        <w:rPr>
          <w:rFonts w:ascii="Times New Roman" w:hAnsi="Times New Roman"/>
          <w:sz w:val="28"/>
          <w:szCs w:val="28"/>
        </w:rPr>
        <w:t>(MIMO) techniques, relay transmission, and resource allocation for signaling. Some valuable topics on energy-efficient design are also identified for future research.</w:t>
      </w:r>
    </w:p>
    <w:p w:rsidR="007875CA" w:rsidRDefault="007875CA" w:rsidP="007875CA">
      <w:pPr>
        <w:autoSpaceDE w:val="0"/>
        <w:autoSpaceDN w:val="0"/>
        <w:adjustRightInd w:val="0"/>
        <w:spacing w:after="0"/>
        <w:jc w:val="both"/>
        <w:rPr>
          <w:rFonts w:ascii="Times New Roman" w:hAnsi="Times New Roman"/>
          <w:sz w:val="28"/>
          <w:szCs w:val="28"/>
        </w:rPr>
      </w:pPr>
    </w:p>
    <w:p w:rsidR="00260F82" w:rsidRPr="00260F82" w:rsidRDefault="00AA192E" w:rsidP="007875CA">
      <w:pPr>
        <w:autoSpaceDE w:val="0"/>
        <w:autoSpaceDN w:val="0"/>
        <w:adjustRightInd w:val="0"/>
        <w:spacing w:after="0"/>
        <w:jc w:val="both"/>
        <w:rPr>
          <w:rFonts w:ascii="Times New Roman" w:hAnsi="Times New Roman"/>
          <w:sz w:val="28"/>
          <w:szCs w:val="28"/>
        </w:rPr>
      </w:pPr>
      <w:r>
        <w:rPr>
          <w:rFonts w:ascii="Times New Roman" w:hAnsi="Times New Roman"/>
          <w:b/>
          <w:sz w:val="28"/>
          <w:szCs w:val="28"/>
        </w:rPr>
        <w:t>2.3</w:t>
      </w:r>
      <w:r w:rsidR="007875CA">
        <w:rPr>
          <w:rFonts w:ascii="Times New Roman" w:hAnsi="Times New Roman"/>
          <w:b/>
          <w:sz w:val="28"/>
          <w:szCs w:val="28"/>
        </w:rPr>
        <w:t>.</w:t>
      </w:r>
      <w:r>
        <w:rPr>
          <w:rFonts w:ascii="Times New Roman" w:hAnsi="Times New Roman"/>
          <w:b/>
          <w:sz w:val="28"/>
          <w:szCs w:val="28"/>
        </w:rPr>
        <w:t>5.</w:t>
      </w:r>
      <w:r w:rsidR="007875CA">
        <w:rPr>
          <w:rFonts w:ascii="Times New Roman" w:hAnsi="Times New Roman"/>
          <w:b/>
          <w:sz w:val="28"/>
          <w:szCs w:val="28"/>
        </w:rPr>
        <w:t xml:space="preserve"> TITLE</w:t>
      </w:r>
      <w:r w:rsidR="00260F82" w:rsidRPr="00260F82">
        <w:rPr>
          <w:rFonts w:ascii="Times New Roman" w:hAnsi="Times New Roman"/>
          <w:sz w:val="28"/>
          <w:szCs w:val="28"/>
        </w:rPr>
        <w:t>: A Survey on Facilities for Experimental Internet of Things Research</w:t>
      </w:r>
    </w:p>
    <w:p w:rsidR="00260F82" w:rsidRPr="00260F82" w:rsidRDefault="007875CA" w:rsidP="007E1AF4">
      <w:pPr>
        <w:autoSpaceDE w:val="0"/>
        <w:autoSpaceDN w:val="0"/>
        <w:adjustRightInd w:val="0"/>
        <w:spacing w:after="0"/>
        <w:jc w:val="both"/>
        <w:rPr>
          <w:rFonts w:ascii="Times New Roman" w:hAnsi="Times New Roman"/>
          <w:sz w:val="28"/>
          <w:szCs w:val="28"/>
          <w:lang w:val="en-IN"/>
        </w:rPr>
      </w:pPr>
      <w:r>
        <w:rPr>
          <w:rFonts w:ascii="Times New Roman" w:hAnsi="Times New Roman"/>
          <w:b/>
          <w:sz w:val="28"/>
          <w:szCs w:val="28"/>
        </w:rPr>
        <w:t>AUTHOR:</w:t>
      </w:r>
      <w:r w:rsidR="001A02E1">
        <w:rPr>
          <w:rFonts w:ascii="Times New Roman" w:hAnsi="Times New Roman"/>
          <w:b/>
          <w:sz w:val="28"/>
          <w:szCs w:val="28"/>
        </w:rPr>
        <w:t xml:space="preserve"> </w:t>
      </w:r>
      <w:r w:rsidR="00CF7563">
        <w:rPr>
          <w:rFonts w:ascii="Times New Roman" w:hAnsi="Times New Roman"/>
          <w:sz w:val="28"/>
          <w:szCs w:val="28"/>
        </w:rPr>
        <w:t>Alexander Gluhak, Srdjan Krco, Michele Nati</w:t>
      </w:r>
      <w:r w:rsidR="00260F82" w:rsidRPr="00260F82">
        <w:rPr>
          <w:rFonts w:ascii="Times New Roman" w:hAnsi="Times New Roman"/>
          <w:sz w:val="28"/>
          <w:szCs w:val="28"/>
        </w:rPr>
        <w:t>, Dennis Pfister</w:t>
      </w:r>
      <w:r w:rsidR="00CF7563">
        <w:rPr>
          <w:rFonts w:ascii="Times New Roman" w:hAnsi="Times New Roman"/>
          <w:sz w:val="28"/>
          <w:szCs w:val="28"/>
        </w:rPr>
        <w:t>er,</w:t>
      </w:r>
      <w:r w:rsidR="00260F82" w:rsidRPr="00260F82">
        <w:rPr>
          <w:rFonts w:ascii="Times New Roman" w:hAnsi="Times New Roman"/>
          <w:sz w:val="28"/>
          <w:szCs w:val="28"/>
        </w:rPr>
        <w:t>Nathalie Mitton and Tahiry Razafindralambo</w:t>
      </w:r>
      <w:r w:rsidR="00CF7563">
        <w:rPr>
          <w:rFonts w:ascii="Times New Roman" w:hAnsi="Times New Roman"/>
          <w:sz w:val="28"/>
          <w:szCs w:val="28"/>
        </w:rPr>
        <w:t>.</w:t>
      </w:r>
    </w:p>
    <w:p w:rsidR="00260F82" w:rsidRPr="00260F82" w:rsidRDefault="007875CA" w:rsidP="00260F82">
      <w:pPr>
        <w:autoSpaceDE w:val="0"/>
        <w:autoSpaceDN w:val="0"/>
        <w:adjustRightInd w:val="0"/>
        <w:spacing w:after="0"/>
        <w:jc w:val="both"/>
        <w:rPr>
          <w:rFonts w:ascii="Times New Roman" w:hAnsi="Times New Roman"/>
          <w:sz w:val="28"/>
          <w:szCs w:val="28"/>
        </w:rPr>
      </w:pPr>
      <w:r>
        <w:rPr>
          <w:rFonts w:ascii="Times New Roman" w:hAnsi="Times New Roman"/>
          <w:b/>
          <w:sz w:val="28"/>
          <w:szCs w:val="28"/>
        </w:rPr>
        <w:t>YEAR</w:t>
      </w:r>
      <w:r w:rsidR="00260F82" w:rsidRPr="00260F82">
        <w:rPr>
          <w:rFonts w:ascii="Times New Roman" w:hAnsi="Times New Roman"/>
          <w:b/>
          <w:sz w:val="28"/>
          <w:szCs w:val="28"/>
        </w:rPr>
        <w:t xml:space="preserve">: </w:t>
      </w:r>
      <w:r w:rsidR="00260F82" w:rsidRPr="00260F82">
        <w:rPr>
          <w:rFonts w:ascii="Times New Roman" w:hAnsi="Times New Roman"/>
          <w:sz w:val="28"/>
          <w:szCs w:val="28"/>
        </w:rPr>
        <w:t>2014</w:t>
      </w:r>
    </w:p>
    <w:p w:rsidR="00260F82" w:rsidRPr="00260F82" w:rsidRDefault="00260F82" w:rsidP="001A02E1">
      <w:pPr>
        <w:autoSpaceDE w:val="0"/>
        <w:autoSpaceDN w:val="0"/>
        <w:adjustRightInd w:val="0"/>
        <w:spacing w:after="0"/>
        <w:ind w:firstLine="720"/>
        <w:jc w:val="both"/>
        <w:rPr>
          <w:rFonts w:ascii="Times New Roman" w:hAnsi="Times New Roman"/>
          <w:sz w:val="28"/>
          <w:szCs w:val="28"/>
        </w:rPr>
      </w:pPr>
      <w:r w:rsidRPr="00260F82">
        <w:rPr>
          <w:rFonts w:ascii="Times New Roman" w:hAnsi="Times New Roman"/>
          <w:sz w:val="28"/>
          <w:szCs w:val="28"/>
        </w:rPr>
        <w:t>The initial vision of the Internet of Things (</w:t>
      </w:r>
      <w:del w:id="29" w:author="Karthik Raja C Chandrasekaran" w:date="2019-03-22T12:58:00Z">
        <w:r w:rsidR="00726BF9" w:rsidDel="00AC5434">
          <w:rPr>
            <w:rFonts w:ascii="Times New Roman" w:hAnsi="Times New Roman"/>
            <w:sz w:val="28"/>
            <w:szCs w:val="28"/>
          </w:rPr>
          <w:delText>IoT</w:delText>
        </w:r>
      </w:del>
      <w:ins w:id="30" w:author="Karthik Raja C Chandrasekaran" w:date="2019-03-22T12:58:00Z">
        <w:r w:rsidR="00AC5434">
          <w:rPr>
            <w:rFonts w:ascii="Times New Roman" w:hAnsi="Times New Roman"/>
            <w:sz w:val="28"/>
            <w:szCs w:val="28"/>
          </w:rPr>
          <w:t>IoT</w:t>
        </w:r>
      </w:ins>
      <w:r w:rsidRPr="00260F82">
        <w:rPr>
          <w:rFonts w:ascii="Times New Roman" w:hAnsi="Times New Roman"/>
          <w:sz w:val="28"/>
          <w:szCs w:val="28"/>
        </w:rPr>
        <w:t xml:space="preserve">) was of a world in which all physical objects are tagged and uniquely identified by RFID transponders. However, the concept has grown into multiple dimensions, encompassing sensor networks able to provide real-world intelligence and goal-oriented collaboration of distributed smart objects via local networks or global interconnections such as the Internet. Despite significant technological advances, difficulties associated with the evaluation of </w:t>
      </w:r>
      <w:del w:id="31" w:author="Karthik Raja C Chandrasekaran" w:date="2019-03-22T12:58:00Z">
        <w:r w:rsidR="00726BF9" w:rsidDel="00AC5434">
          <w:rPr>
            <w:rFonts w:ascii="Times New Roman" w:hAnsi="Times New Roman"/>
            <w:sz w:val="28"/>
            <w:szCs w:val="28"/>
          </w:rPr>
          <w:delText>IoT</w:delText>
        </w:r>
      </w:del>
      <w:ins w:id="32" w:author="Karthik Raja C Chandrasekaran" w:date="2019-03-22T12:58:00Z">
        <w:r w:rsidR="00AC5434">
          <w:rPr>
            <w:rFonts w:ascii="Times New Roman" w:hAnsi="Times New Roman"/>
            <w:sz w:val="28"/>
            <w:szCs w:val="28"/>
          </w:rPr>
          <w:t>IoT</w:t>
        </w:r>
      </w:ins>
      <w:r w:rsidRPr="00260F82">
        <w:rPr>
          <w:rFonts w:ascii="Times New Roman" w:hAnsi="Times New Roman"/>
          <w:sz w:val="28"/>
          <w:szCs w:val="28"/>
        </w:rPr>
        <w:t xml:space="preserve"> solutions under realistic conditions, in real world experimental deployments still hamper their maturation and significant roll out. In this article we identify requirements for the next generation of the </w:t>
      </w:r>
      <w:del w:id="33" w:author="Karthik Raja C Chandrasekaran" w:date="2019-03-22T12:58:00Z">
        <w:r w:rsidR="00726BF9" w:rsidDel="00AC5434">
          <w:rPr>
            <w:rFonts w:ascii="Times New Roman" w:hAnsi="Times New Roman"/>
            <w:sz w:val="28"/>
            <w:szCs w:val="28"/>
          </w:rPr>
          <w:delText>IoT</w:delText>
        </w:r>
      </w:del>
      <w:ins w:id="34" w:author="Karthik Raja C Chandrasekaran" w:date="2019-03-22T12:58:00Z">
        <w:r w:rsidR="00AC5434">
          <w:rPr>
            <w:rFonts w:ascii="Times New Roman" w:hAnsi="Times New Roman"/>
            <w:sz w:val="28"/>
            <w:szCs w:val="28"/>
          </w:rPr>
          <w:t>IoT</w:t>
        </w:r>
      </w:ins>
      <w:r w:rsidRPr="00260F82">
        <w:rPr>
          <w:rFonts w:ascii="Times New Roman" w:hAnsi="Times New Roman"/>
          <w:sz w:val="28"/>
          <w:szCs w:val="28"/>
        </w:rPr>
        <w:t xml:space="preserve"> experimental  facilities. While providing a taxonomy, we also survey currently available research test beds, identify existing gaps and suggest new directions based on experience from recent efforts in this field.</w:t>
      </w:r>
    </w:p>
    <w:p w:rsidR="00986820" w:rsidRDefault="001A02E1" w:rsidP="001A02E1">
      <w:pPr>
        <w:tabs>
          <w:tab w:val="left" w:pos="2160"/>
        </w:tabs>
        <w:autoSpaceDE w:val="0"/>
        <w:autoSpaceDN w:val="0"/>
        <w:adjustRightInd w:val="0"/>
        <w:ind w:left="1440"/>
        <w:jc w:val="both"/>
        <w:rPr>
          <w:rFonts w:ascii="Times New Roman" w:hAnsi="Times New Roman" w:cs="Times New Roman"/>
          <w:b/>
          <w:bCs/>
          <w:sz w:val="32"/>
          <w:szCs w:val="32"/>
        </w:rPr>
      </w:pPr>
      <w:r>
        <w:rPr>
          <w:rFonts w:ascii="Times New Roman" w:hAnsi="Times New Roman" w:cs="Times New Roman"/>
          <w:b/>
          <w:bCs/>
          <w:sz w:val="32"/>
          <w:szCs w:val="32"/>
        </w:rPr>
        <w:lastRenderedPageBreak/>
        <w:tab/>
      </w:r>
      <w:r>
        <w:rPr>
          <w:rFonts w:ascii="Times New Roman" w:hAnsi="Times New Roman" w:cs="Times New Roman"/>
          <w:b/>
          <w:bCs/>
          <w:sz w:val="32"/>
          <w:szCs w:val="32"/>
        </w:rPr>
        <w:tab/>
      </w:r>
      <w:r w:rsidR="00681BA9">
        <w:rPr>
          <w:rFonts w:ascii="Times New Roman" w:hAnsi="Times New Roman" w:cs="Times New Roman"/>
          <w:b/>
          <w:bCs/>
          <w:sz w:val="32"/>
          <w:szCs w:val="32"/>
        </w:rPr>
        <w:t>CHAPTER 3</w:t>
      </w:r>
      <w:r w:rsidR="00E84BB4">
        <w:rPr>
          <w:rFonts w:ascii="Times New Roman" w:hAnsi="Times New Roman" w:cs="Times New Roman"/>
          <w:b/>
          <w:bCs/>
          <w:sz w:val="32"/>
          <w:szCs w:val="32"/>
        </w:rPr>
        <w:tab/>
      </w:r>
      <w:r w:rsidR="00E84BB4">
        <w:rPr>
          <w:rFonts w:ascii="Times New Roman" w:hAnsi="Times New Roman" w:cs="Times New Roman"/>
          <w:b/>
          <w:bCs/>
          <w:sz w:val="32"/>
          <w:szCs w:val="32"/>
        </w:rPr>
        <w:tab/>
      </w:r>
      <w:r w:rsidR="00606E46">
        <w:rPr>
          <w:rFonts w:ascii="Times New Roman" w:hAnsi="Times New Roman" w:cs="Times New Roman"/>
          <w:b/>
          <w:bCs/>
          <w:sz w:val="32"/>
          <w:szCs w:val="32"/>
        </w:rPr>
        <w:tab/>
      </w:r>
      <w:r w:rsidR="006D4C50">
        <w:rPr>
          <w:rFonts w:ascii="Times New Roman" w:hAnsi="Times New Roman" w:cs="Times New Roman"/>
          <w:b/>
          <w:bCs/>
          <w:sz w:val="32"/>
          <w:szCs w:val="32"/>
        </w:rPr>
        <w:t xml:space="preserve"> </w:t>
      </w:r>
      <w:r w:rsidR="00681BA9">
        <w:rPr>
          <w:rFonts w:ascii="Times New Roman" w:hAnsi="Times New Roman" w:cs="Times New Roman"/>
          <w:b/>
          <w:bCs/>
          <w:sz w:val="32"/>
          <w:szCs w:val="32"/>
        </w:rPr>
        <w:t>REQUIREMENT SPECIFICATIONS</w:t>
      </w:r>
    </w:p>
    <w:p w:rsidR="00986820" w:rsidRDefault="00681BA9" w:rsidP="00B75119">
      <w:pPr>
        <w:autoSpaceDE w:val="0"/>
        <w:autoSpaceDN w:val="0"/>
        <w:adjustRightInd w:val="0"/>
        <w:jc w:val="both"/>
        <w:rPr>
          <w:rFonts w:ascii="Times New Roman" w:hAnsi="Times New Roman" w:cs="Times New Roman"/>
          <w:b/>
          <w:bCs/>
          <w:sz w:val="32"/>
          <w:szCs w:val="32"/>
        </w:rPr>
      </w:pPr>
      <w:r>
        <w:rPr>
          <w:rFonts w:ascii="Times New Roman" w:hAnsi="Times New Roman" w:cs="Times New Roman"/>
          <w:b/>
          <w:bCs/>
          <w:sz w:val="32"/>
          <w:szCs w:val="32"/>
        </w:rPr>
        <w:t>3.1 INTRODUCTION</w:t>
      </w:r>
    </w:p>
    <w:p w:rsidR="00E84BB4" w:rsidRDefault="00251832" w:rsidP="00DC74A7">
      <w:pPr>
        <w:tabs>
          <w:tab w:val="left" w:pos="2160"/>
        </w:tabs>
        <w:autoSpaceDE w:val="0"/>
        <w:autoSpaceDN w:val="0"/>
        <w:adjustRightInd w:val="0"/>
        <w:jc w:val="both"/>
        <w:rPr>
          <w:rFonts w:ascii="Times New Roman" w:hAnsi="Times New Roman" w:cs="Times New Roman"/>
          <w:sz w:val="28"/>
          <w:szCs w:val="28"/>
        </w:rPr>
      </w:pPr>
      <w:ins w:id="35" w:author="Karthik Raja C Chandrasekaran" w:date="2019-03-22T13:08:00Z">
        <w:r>
          <w:rPr>
            <w:rFonts w:ascii="Times New Roman" w:hAnsi="Times New Roman" w:cs="Times New Roman"/>
            <w:sz w:val="28"/>
            <w:szCs w:val="28"/>
          </w:rPr>
          <w:tab/>
        </w:r>
      </w:ins>
      <w:r w:rsidR="00681BA9">
        <w:rPr>
          <w:rFonts w:ascii="Times New Roman" w:hAnsi="Times New Roman" w:cs="Times New Roman"/>
          <w:sz w:val="28"/>
          <w:szCs w:val="28"/>
        </w:rPr>
        <w:t xml:space="preserve">The requirements specification is a technical specification of requirements for the </w:t>
      </w:r>
      <w:r w:rsidR="00676ED2">
        <w:rPr>
          <w:rFonts w:ascii="Times New Roman" w:hAnsi="Times New Roman" w:cs="Times New Roman"/>
          <w:sz w:val="28"/>
          <w:szCs w:val="28"/>
        </w:rPr>
        <w:t xml:space="preserve">Hardware and </w:t>
      </w:r>
      <w:r w:rsidR="00681BA9">
        <w:rPr>
          <w:rFonts w:ascii="Times New Roman" w:hAnsi="Times New Roman" w:cs="Times New Roman"/>
          <w:sz w:val="28"/>
          <w:szCs w:val="28"/>
        </w:rPr>
        <w:t>software products. It is the first step in the requirements analysis process it lists the requi</w:t>
      </w:r>
      <w:r w:rsidR="00676ED2">
        <w:rPr>
          <w:rFonts w:ascii="Times New Roman" w:hAnsi="Times New Roman" w:cs="Times New Roman"/>
          <w:sz w:val="28"/>
          <w:szCs w:val="28"/>
        </w:rPr>
        <w:t>rements of a particular</w:t>
      </w:r>
      <w:r w:rsidR="00681BA9">
        <w:rPr>
          <w:rFonts w:ascii="Times New Roman" w:hAnsi="Times New Roman" w:cs="Times New Roman"/>
          <w:sz w:val="28"/>
          <w:szCs w:val="28"/>
        </w:rPr>
        <w:t xml:space="preserve"> system including functional, performance and security requirements. The requirements also provide usage scenarios from a user, an operational and an administrative perspective. The purpose of software requirements specification is to provide a detailed overview of the software project, its parameters and goals. This describes the project target audience and its user interface, hardware and software requirements. </w:t>
      </w:r>
    </w:p>
    <w:p w:rsidR="00986820" w:rsidRDefault="00681BA9" w:rsidP="007E1AF4">
      <w:pPr>
        <w:tabs>
          <w:tab w:val="left" w:pos="2160"/>
          <w:tab w:val="left" w:pos="6990"/>
        </w:tabs>
        <w:autoSpaceDE w:val="0"/>
        <w:autoSpaceDN w:val="0"/>
        <w:adjustRightInd w:val="0"/>
        <w:jc w:val="both"/>
        <w:rPr>
          <w:rFonts w:ascii="Times New Roman" w:hAnsi="Times New Roman" w:cs="Times New Roman"/>
          <w:b/>
          <w:bCs/>
          <w:sz w:val="32"/>
          <w:szCs w:val="32"/>
        </w:rPr>
      </w:pPr>
      <w:r>
        <w:rPr>
          <w:rFonts w:ascii="Times New Roman" w:hAnsi="Times New Roman" w:cs="Times New Roman"/>
          <w:b/>
          <w:bCs/>
          <w:sz w:val="32"/>
          <w:szCs w:val="32"/>
        </w:rPr>
        <w:t>3.2 HARDWARE SPECIFICATION</w:t>
      </w:r>
      <w:r w:rsidR="007E1AF4">
        <w:rPr>
          <w:rFonts w:ascii="Times New Roman" w:hAnsi="Times New Roman" w:cs="Times New Roman"/>
          <w:b/>
          <w:bCs/>
          <w:sz w:val="32"/>
          <w:szCs w:val="32"/>
        </w:rPr>
        <w:tab/>
      </w:r>
    </w:p>
    <w:p w:rsidR="007E1AF4" w:rsidRPr="007E1AF4" w:rsidRDefault="007E1AF4" w:rsidP="007E1AF4">
      <w:pPr>
        <w:tabs>
          <w:tab w:val="left" w:pos="2160"/>
        </w:tabs>
        <w:autoSpaceDE w:val="0"/>
        <w:autoSpaceDN w:val="0"/>
        <w:adjustRightInd w:val="0"/>
        <w:jc w:val="both"/>
        <w:rPr>
          <w:rFonts w:ascii="Times New Roman" w:hAnsi="Times New Roman" w:cs="Times New Roman"/>
          <w:sz w:val="28"/>
          <w:szCs w:val="28"/>
        </w:rPr>
        <w:sectPr w:rsidR="007E1AF4" w:rsidRPr="007E1AF4">
          <w:headerReference w:type="default" r:id="rId9"/>
          <w:footerReference w:type="default" r:id="rId10"/>
          <w:type w:val="continuous"/>
          <w:pgSz w:w="11850" w:h="16783"/>
          <w:pgMar w:top="1440" w:right="1800" w:bottom="1440" w:left="1800" w:header="720" w:footer="720" w:gutter="0"/>
          <w:cols w:space="0"/>
          <w:docGrid w:linePitch="360"/>
        </w:sectPr>
      </w:pP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MEMS Sensor</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Voltage Sensor</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IR Sensor</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MicroController</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WiFi Module</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 xml:space="preserve">UART </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LCD Monitor</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DC Motor</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RF tx</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RF rx</w:t>
      </w:r>
    </w:p>
    <w:p w:rsidR="001A02E1" w:rsidRPr="001A02E1" w:rsidRDefault="001A02E1" w:rsidP="004069A2">
      <w:pPr>
        <w:tabs>
          <w:tab w:val="left" w:pos="7425"/>
        </w:tabs>
        <w:jc w:val="left"/>
        <w:rPr>
          <w:rFonts w:ascii="Times New Roman" w:hAnsi="Times New Roman" w:cs="Times New Roman"/>
          <w:bCs/>
          <w:sz w:val="28"/>
          <w:szCs w:val="28"/>
        </w:rPr>
        <w:sectPr w:rsidR="001A02E1" w:rsidRPr="001A02E1">
          <w:type w:val="continuous"/>
          <w:pgSz w:w="11850" w:h="16783"/>
          <w:pgMar w:top="1440" w:right="1800" w:bottom="1440" w:left="1800" w:header="720" w:footer="720" w:gutter="0"/>
          <w:cols w:num="2" w:space="720" w:equalWidth="0">
            <w:col w:w="3912" w:space="425"/>
            <w:col w:w="3912"/>
          </w:cols>
          <w:docGrid w:linePitch="360"/>
        </w:sectPr>
      </w:pPr>
    </w:p>
    <w:p w:rsidR="00986820" w:rsidRDefault="00A07F29" w:rsidP="00B75119">
      <w:pPr>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3.2.1.</w:t>
      </w:r>
      <w:r w:rsidR="001C0A15">
        <w:rPr>
          <w:rFonts w:ascii="Times New Roman" w:hAnsi="Times New Roman" w:cs="Times New Roman"/>
          <w:b/>
          <w:bCs/>
          <w:sz w:val="28"/>
          <w:szCs w:val="28"/>
        </w:rPr>
        <w:t xml:space="preserve"> </w:t>
      </w:r>
      <w:r w:rsidR="00681BA9">
        <w:rPr>
          <w:rFonts w:ascii="Times New Roman" w:hAnsi="Times New Roman" w:cs="Times New Roman"/>
          <w:b/>
          <w:bCs/>
          <w:sz w:val="28"/>
          <w:szCs w:val="28"/>
        </w:rPr>
        <w:t>MEM</w:t>
      </w:r>
      <w:r w:rsidR="0005331D">
        <w:rPr>
          <w:rFonts w:ascii="Times New Roman" w:hAnsi="Times New Roman" w:cs="Times New Roman"/>
          <w:b/>
          <w:bCs/>
          <w:sz w:val="28"/>
          <w:szCs w:val="28"/>
        </w:rPr>
        <w:t>S SENSOR</w:t>
      </w:r>
    </w:p>
    <w:p w:rsidR="00986820" w:rsidRDefault="00681BA9" w:rsidP="00C061BE">
      <w:pPr>
        <w:autoSpaceDE w:val="0"/>
        <w:autoSpaceDN w:val="0"/>
        <w:adjustRightInd w:val="0"/>
        <w:ind w:firstLineChars="250" w:firstLine="700"/>
        <w:jc w:val="both"/>
        <w:rPr>
          <w:rFonts w:ascii="Times New Roman" w:hAnsi="Times New Roman" w:cs="Times New Roman"/>
          <w:sz w:val="28"/>
          <w:szCs w:val="28"/>
        </w:rPr>
      </w:pPr>
      <w:r>
        <w:rPr>
          <w:rFonts w:ascii="Times New Roman" w:hAnsi="Times New Roman" w:cs="Times New Roman"/>
          <w:sz w:val="28"/>
          <w:szCs w:val="28"/>
        </w:rPr>
        <w:t xml:space="preserve">Microelectromechanical systems is the technology of microscopic devices, particularly those with moving parts. It merges at the nano-scale into </w:t>
      </w:r>
      <w:hyperlink r:id="rId11" w:tooltip="Nanoelectromechanical systems" w:history="1">
        <w:r>
          <w:rPr>
            <w:rFonts w:ascii="Times New Roman" w:hAnsi="Times New Roman" w:cs="Times New Roman"/>
            <w:sz w:val="28"/>
            <w:szCs w:val="28"/>
          </w:rPr>
          <w:t>nanoelectromechanical systems</w:t>
        </w:r>
      </w:hyperlink>
      <w:r w:rsidR="00C061BE">
        <w:rPr>
          <w:rFonts w:ascii="Times New Roman" w:hAnsi="Times New Roman" w:cs="Times New Roman"/>
          <w:sz w:val="28"/>
          <w:szCs w:val="28"/>
        </w:rPr>
        <w:t xml:space="preserve"> (NEMS) </w:t>
      </w:r>
      <w:r>
        <w:rPr>
          <w:rFonts w:ascii="Times New Roman" w:hAnsi="Times New Roman" w:cs="Times New Roman"/>
          <w:sz w:val="28"/>
          <w:szCs w:val="28"/>
        </w:rPr>
        <w:t>and </w:t>
      </w:r>
      <w:hyperlink r:id="rId12" w:tooltip="Nanotechnology" w:history="1">
        <w:r>
          <w:rPr>
            <w:rFonts w:ascii="Times New Roman" w:hAnsi="Times New Roman" w:cs="Times New Roman"/>
            <w:sz w:val="28"/>
            <w:szCs w:val="28"/>
          </w:rPr>
          <w:t>nanotechnology</w:t>
        </w:r>
      </w:hyperlink>
      <w:r>
        <w:rPr>
          <w:rFonts w:ascii="Times New Roman" w:hAnsi="Times New Roman" w:cs="Times New Roman"/>
          <w:sz w:val="28"/>
          <w:szCs w:val="28"/>
        </w:rPr>
        <w:t>. MEMS are also referred to as </w:t>
      </w:r>
      <w:hyperlink r:id="rId13" w:tooltip="Micromachinery" w:history="1">
        <w:r>
          <w:rPr>
            <w:rFonts w:ascii="Times New Roman" w:hAnsi="Times New Roman" w:cs="Times New Roman"/>
            <w:sz w:val="28"/>
            <w:szCs w:val="28"/>
          </w:rPr>
          <w:t>micromachines</w:t>
        </w:r>
      </w:hyperlink>
      <w:r>
        <w:rPr>
          <w:rFonts w:ascii="Times New Roman" w:hAnsi="Times New Roman" w:cs="Times New Roman"/>
          <w:sz w:val="28"/>
          <w:szCs w:val="28"/>
        </w:rPr>
        <w:t> in Japan, or micro syste</w:t>
      </w:r>
      <w:r w:rsidR="00E704B5">
        <w:rPr>
          <w:rFonts w:ascii="Times New Roman" w:hAnsi="Times New Roman" w:cs="Times New Roman"/>
          <w:sz w:val="28"/>
          <w:szCs w:val="28"/>
        </w:rPr>
        <w:t xml:space="preserve">ms </w:t>
      </w:r>
      <w:r w:rsidR="00E704B5">
        <w:rPr>
          <w:rFonts w:ascii="Times New Roman" w:hAnsi="Times New Roman" w:cs="Times New Roman"/>
          <w:sz w:val="28"/>
          <w:szCs w:val="28"/>
        </w:rPr>
        <w:lastRenderedPageBreak/>
        <w:t xml:space="preserve">technology (MST) in Europe. </w:t>
      </w:r>
      <w:r>
        <w:rPr>
          <w:rFonts w:ascii="Times New Roman" w:hAnsi="Times New Roman" w:cs="Times New Roman"/>
          <w:sz w:val="28"/>
          <w:szCs w:val="28"/>
        </w:rPr>
        <w:t>MEMS are made up of components between 1 and 100 micrometers in size and MEMS devices generally range in size from 20 micrometres to a millimetre, although components arranged in can be more than 1000 mm2.Inclinometers measure the orientation angle of an object with respect to the force of gravity. This is done by means of an accelerometer, which monitors the effect of gravity on a tiny mass suspended in an elastic support structure. When the device tilts, this mass will move slightly, causing a change of capacitance between the mass and the supporting structure. The tilt angle is calculated from the measured capacitances.</w:t>
      </w:r>
    </w:p>
    <w:p w:rsidR="00161D4D" w:rsidRPr="0005331D" w:rsidRDefault="00161D4D" w:rsidP="00161D4D">
      <w:pPr>
        <w:autoSpaceDE w:val="0"/>
        <w:autoSpaceDN w:val="0"/>
        <w:adjustRightInd w:val="0"/>
        <w:ind w:left="1399" w:firstLineChars="673" w:firstLine="1481"/>
        <w:jc w:val="both"/>
        <w:rPr>
          <w:rFonts w:ascii="Times New Roman" w:hAnsi="Times New Roman" w:cs="Times New Roman"/>
          <w:sz w:val="28"/>
          <w:szCs w:val="28"/>
        </w:rPr>
      </w:pPr>
      <w:r>
        <w:rPr>
          <w:noProof/>
        </w:rPr>
        <w:drawing>
          <wp:inline distT="0" distB="0" distL="0" distR="0" wp14:anchorId="2891C1CE" wp14:editId="7AC4B83A">
            <wp:extent cx="1676911" cy="1367624"/>
            <wp:effectExtent l="0" t="0" r="0" b="4445"/>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6989" cy="1367688"/>
                    </a:xfrm>
                    <a:prstGeom prst="rect">
                      <a:avLst/>
                    </a:prstGeom>
                    <a:noFill/>
                    <a:ln>
                      <a:noFill/>
                    </a:ln>
                  </pic:spPr>
                </pic:pic>
              </a:graphicData>
            </a:graphic>
          </wp:inline>
        </w:drawing>
      </w:r>
    </w:p>
    <w:p w:rsidR="00B16D10" w:rsidRDefault="00B16D10" w:rsidP="00B16D10">
      <w:pPr>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Figure 3.1 MEMS SENSOR</w:t>
      </w:r>
    </w:p>
    <w:p w:rsidR="00986820" w:rsidRDefault="00A07F29" w:rsidP="00B75119">
      <w:pPr>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3.2.2.</w:t>
      </w:r>
      <w:r w:rsidR="001C0A15">
        <w:rPr>
          <w:rFonts w:ascii="Times New Roman" w:hAnsi="Times New Roman" w:cs="Times New Roman"/>
          <w:b/>
          <w:bCs/>
          <w:sz w:val="28"/>
          <w:szCs w:val="28"/>
        </w:rPr>
        <w:t xml:space="preserve"> </w:t>
      </w:r>
      <w:r w:rsidR="0005331D">
        <w:rPr>
          <w:rFonts w:ascii="Times New Roman" w:hAnsi="Times New Roman" w:cs="Times New Roman"/>
          <w:b/>
          <w:bCs/>
          <w:sz w:val="28"/>
          <w:szCs w:val="28"/>
        </w:rPr>
        <w:t>IR SENSOR</w:t>
      </w:r>
    </w:p>
    <w:p w:rsidR="00986820" w:rsidRDefault="00681BA9" w:rsidP="00C061BE">
      <w:pPr>
        <w:autoSpaceDE w:val="0"/>
        <w:autoSpaceDN w:val="0"/>
        <w:adjustRightInd w:val="0"/>
        <w:ind w:firstLine="720"/>
        <w:jc w:val="both"/>
        <w:rPr>
          <w:rFonts w:ascii="Times New Roman" w:hAnsi="Times New Roman" w:cs="Times New Roman"/>
          <w:sz w:val="28"/>
          <w:szCs w:val="28"/>
        </w:rPr>
      </w:pPr>
      <w:r>
        <w:rPr>
          <w:rFonts w:ascii="Times New Roman" w:hAnsi="Times New Roman" w:cs="Times New Roman"/>
          <w:sz w:val="28"/>
          <w:szCs w:val="28"/>
        </w:rPr>
        <w:t>An </w:t>
      </w:r>
      <w:hyperlink r:id="rId15" w:tgtFrame="https://www.elprocus.com/infrared-ir-sensor-circuit-and-working/_blank" w:history="1">
        <w:r w:rsidR="00C061BE">
          <w:rPr>
            <w:rFonts w:ascii="Times New Roman" w:hAnsi="Times New Roman" w:cs="Times New Roman"/>
            <w:sz w:val="28"/>
            <w:szCs w:val="28"/>
          </w:rPr>
          <w:t>Infrar</w:t>
        </w:r>
        <w:r>
          <w:rPr>
            <w:rFonts w:ascii="Times New Roman" w:hAnsi="Times New Roman" w:cs="Times New Roman"/>
            <w:sz w:val="28"/>
            <w:szCs w:val="28"/>
          </w:rPr>
          <w:t>ed sensor</w:t>
        </w:r>
      </w:hyperlink>
      <w:r>
        <w:rPr>
          <w:rFonts w:ascii="Times New Roman" w:hAnsi="Times New Roman" w:cs="Times New Roman"/>
          <w:sz w:val="28"/>
          <w:szCs w:val="28"/>
        </w:rPr>
        <w:t> is an electronic device, that emits in order to sense some aspects of the surroundings. An IR sensor can measure the heat of an object as well as detects the motion.These types of sensors measures only infrared radiation, rather than emitting it that is called as a </w:t>
      </w:r>
      <w:hyperlink r:id="rId16" w:tgtFrame="https://www.elprocus.com/infrared-ir-sensor-circuit-and-working/_blank" w:history="1">
        <w:r>
          <w:rPr>
            <w:rFonts w:ascii="Times New Roman" w:hAnsi="Times New Roman" w:cs="Times New Roman"/>
            <w:sz w:val="28"/>
            <w:szCs w:val="28"/>
          </w:rPr>
          <w:t>passive IR sensor</w:t>
        </w:r>
      </w:hyperlink>
      <w:r>
        <w:rPr>
          <w:rFonts w:ascii="Times New Roman" w:hAnsi="Times New Roman" w:cs="Times New Roman"/>
          <w:sz w:val="28"/>
          <w:szCs w:val="28"/>
        </w:rPr>
        <w:t xml:space="preserve">. Usually in the infrared spectrum, all the objects radiate some form of thermal radiations. These types of radiations are  invisible to our eyes, that can be detected by an infrared sensor.The emitter is simply an IR LED  and the detector is simply an IR photodiode which is sensitive to IR light of the same wavelength as that emitted by the IR LED. When IR light falls on the photodiode, The resistances and </w:t>
      </w:r>
      <w:r>
        <w:rPr>
          <w:rFonts w:ascii="Times New Roman" w:hAnsi="Times New Roman" w:cs="Times New Roman"/>
          <w:sz w:val="28"/>
          <w:szCs w:val="28"/>
        </w:rPr>
        <w:lastRenderedPageBreak/>
        <w:t>these output voltages, change in proportion to the magnitude of the IR light received</w:t>
      </w:r>
    </w:p>
    <w:p w:rsidR="00B16D10" w:rsidRDefault="00681BA9" w:rsidP="00B16D10">
      <w:pPr>
        <w:autoSpaceDE w:val="0"/>
        <w:autoSpaceDN w:val="0"/>
        <w:adjustRightInd w:val="0"/>
        <w:ind w:left="14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67DC7258" wp14:editId="0F1B7BC1">
            <wp:extent cx="4197985" cy="2550160"/>
            <wp:effectExtent l="0" t="0" r="12065" b="2540"/>
            <wp:docPr id="45" name="Picture 45" descr="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ir"/>
                    <pic:cNvPicPr>
                      <a:picLocks noChangeAspect="1"/>
                    </pic:cNvPicPr>
                  </pic:nvPicPr>
                  <pic:blipFill>
                    <a:blip r:embed="rId17"/>
                    <a:stretch>
                      <a:fillRect/>
                    </a:stretch>
                  </pic:blipFill>
                  <pic:spPr>
                    <a:xfrm>
                      <a:off x="0" y="0"/>
                      <a:ext cx="4197985" cy="2550160"/>
                    </a:xfrm>
                    <a:prstGeom prst="rect">
                      <a:avLst/>
                    </a:prstGeom>
                  </pic:spPr>
                </pic:pic>
              </a:graphicData>
            </a:graphic>
          </wp:inline>
        </w:drawing>
      </w:r>
    </w:p>
    <w:p w:rsidR="00223A50" w:rsidRPr="00B16D10" w:rsidRDefault="00223A50" w:rsidP="00B16D10">
      <w:pPr>
        <w:autoSpaceDE w:val="0"/>
        <w:autoSpaceDN w:val="0"/>
        <w:adjustRightInd w:val="0"/>
        <w:rPr>
          <w:rFonts w:ascii="Times New Roman" w:hAnsi="Times New Roman" w:cs="Times New Roman"/>
          <w:sz w:val="28"/>
          <w:szCs w:val="28"/>
        </w:rPr>
      </w:pPr>
      <w:r w:rsidRPr="00223A50">
        <w:rPr>
          <w:rFonts w:ascii="Times New Roman" w:hAnsi="Times New Roman" w:cs="Times New Roman"/>
          <w:b/>
          <w:sz w:val="28"/>
          <w:szCs w:val="28"/>
        </w:rPr>
        <w:t xml:space="preserve">Figure </w:t>
      </w:r>
      <w:r w:rsidR="00B16D10">
        <w:rPr>
          <w:rFonts w:ascii="Times New Roman" w:hAnsi="Times New Roman" w:cs="Times New Roman"/>
          <w:b/>
          <w:sz w:val="28"/>
          <w:szCs w:val="28"/>
        </w:rPr>
        <w:t>3.</w:t>
      </w:r>
      <w:r w:rsidRPr="00223A50">
        <w:rPr>
          <w:rFonts w:ascii="Times New Roman" w:hAnsi="Times New Roman" w:cs="Times New Roman"/>
          <w:b/>
          <w:sz w:val="28"/>
          <w:szCs w:val="28"/>
        </w:rPr>
        <w:t>2</w:t>
      </w:r>
      <w:r w:rsidR="00B16D10">
        <w:rPr>
          <w:rFonts w:ascii="Times New Roman" w:hAnsi="Times New Roman" w:cs="Times New Roman"/>
          <w:b/>
          <w:sz w:val="28"/>
          <w:szCs w:val="28"/>
        </w:rPr>
        <w:t xml:space="preserve"> IR SENSOR</w:t>
      </w:r>
    </w:p>
    <w:p w:rsidR="00986820" w:rsidRDefault="00A07F29" w:rsidP="00B75119">
      <w:pPr>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3.2.3</w:t>
      </w:r>
      <w:r w:rsidR="001C0A15">
        <w:rPr>
          <w:rFonts w:ascii="Times New Roman" w:hAnsi="Times New Roman" w:cs="Times New Roman"/>
          <w:b/>
          <w:bCs/>
          <w:sz w:val="28"/>
          <w:szCs w:val="28"/>
        </w:rPr>
        <w:t xml:space="preserve">. </w:t>
      </w:r>
      <w:r w:rsidR="0005331D">
        <w:rPr>
          <w:rFonts w:ascii="Times New Roman" w:hAnsi="Times New Roman" w:cs="Times New Roman"/>
          <w:b/>
          <w:bCs/>
          <w:sz w:val="28"/>
          <w:szCs w:val="28"/>
        </w:rPr>
        <w:t>VOLTAGE SENSOR</w:t>
      </w:r>
    </w:p>
    <w:p w:rsidR="00986820" w:rsidRDefault="00681BA9" w:rsidP="00B75119">
      <w:pPr>
        <w:autoSpaceDE w:val="0"/>
        <w:autoSpaceDN w:val="0"/>
        <w:adjustRightInd w:val="0"/>
        <w:jc w:val="both"/>
        <w:rPr>
          <w:rFonts w:ascii="Times New Roman" w:eastAsia="sans-serif" w:hAnsi="Times New Roman" w:cs="Times New Roman"/>
          <w:color w:val="000000"/>
          <w:sz w:val="28"/>
          <w:szCs w:val="28"/>
          <w:shd w:val="clear" w:color="auto" w:fill="FFFFFF"/>
        </w:rPr>
      </w:pPr>
      <w:r>
        <w:rPr>
          <w:rFonts w:ascii="Times New Roman" w:eastAsia="sans-serif" w:hAnsi="Times New Roman" w:cs="Times New Roman"/>
          <w:color w:val="000000"/>
          <w:sz w:val="28"/>
          <w:szCs w:val="28"/>
          <w:shd w:val="clear" w:color="auto" w:fill="FFFFFF"/>
        </w:rPr>
        <w:t xml:space="preserve">The Voltage Sensor is a simple module that can used with </w:t>
      </w:r>
      <w:r w:rsidR="00BA3E7F">
        <w:rPr>
          <w:rFonts w:ascii="Times New Roman" w:eastAsia="sans-serif" w:hAnsi="Times New Roman" w:cs="Times New Roman"/>
          <w:color w:val="000000"/>
          <w:sz w:val="28"/>
          <w:szCs w:val="28"/>
          <w:shd w:val="clear" w:color="auto" w:fill="FFFFFF"/>
        </w:rPr>
        <w:t>PIC</w:t>
      </w:r>
      <w:r>
        <w:rPr>
          <w:rFonts w:ascii="Times New Roman" w:eastAsia="sans-serif" w:hAnsi="Times New Roman" w:cs="Times New Roman"/>
          <w:color w:val="000000"/>
          <w:sz w:val="28"/>
          <w:szCs w:val="28"/>
          <w:shd w:val="clear" w:color="auto" w:fill="FFFFFF"/>
        </w:rPr>
        <w:t>(or any other microcontroller with input tolerance of 5V) to measure external voltages that are greater than its maximum acceptable value</w:t>
      </w:r>
      <w:r w:rsidR="00BA3E7F">
        <w:rPr>
          <w:rFonts w:ascii="Times New Roman" w:eastAsia="sans-serif" w:hAnsi="Times New Roman" w:cs="Times New Roman"/>
          <w:color w:val="000000"/>
          <w:sz w:val="28"/>
          <w:szCs w:val="28"/>
          <w:shd w:val="clear" w:color="auto" w:fill="FFFFFF"/>
        </w:rPr>
        <w:t xml:space="preserve"> which is 5V in case of PIC.</w:t>
      </w:r>
    </w:p>
    <w:p w:rsidR="00986820" w:rsidRDefault="00B13373" w:rsidP="00B13373">
      <w:pPr>
        <w:autoSpaceDE w:val="0"/>
        <w:autoSpaceDN w:val="0"/>
        <w:adjustRightInd w:val="0"/>
        <w:ind w:left="2880"/>
        <w:jc w:val="both"/>
        <w:rPr>
          <w:rFonts w:ascii="Times New Roman" w:eastAsia="sans-serif" w:hAnsi="Times New Roman" w:cs="Times New Roman"/>
          <w:color w:val="000000"/>
          <w:sz w:val="28"/>
          <w:szCs w:val="28"/>
          <w:shd w:val="clear" w:color="auto" w:fill="FFFFFF"/>
        </w:rPr>
      </w:pPr>
      <w:r>
        <w:rPr>
          <w:noProof/>
        </w:rPr>
        <w:drawing>
          <wp:inline distT="0" distB="0" distL="0" distR="0" wp14:anchorId="2C67502A" wp14:editId="127B25D1">
            <wp:extent cx="1439186" cy="1439186"/>
            <wp:effectExtent l="0" t="0" r="8890" b="8890"/>
            <wp:docPr id="2" name="Picture 2" descr="Image result for voltag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oltage senso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9278" cy="1439278"/>
                    </a:xfrm>
                    <a:prstGeom prst="rect">
                      <a:avLst/>
                    </a:prstGeom>
                    <a:noFill/>
                    <a:ln>
                      <a:noFill/>
                    </a:ln>
                  </pic:spPr>
                </pic:pic>
              </a:graphicData>
            </a:graphic>
          </wp:inline>
        </w:drawing>
      </w:r>
    </w:p>
    <w:p w:rsidR="0005331D" w:rsidRPr="00B13373" w:rsidRDefault="00B13373" w:rsidP="00B16D10">
      <w:pPr>
        <w:autoSpaceDE w:val="0"/>
        <w:autoSpaceDN w:val="0"/>
        <w:adjustRightInd w:val="0"/>
        <w:rPr>
          <w:rFonts w:ascii="Times New Roman" w:eastAsia="sans-serif" w:hAnsi="Times New Roman" w:cs="Times New Roman"/>
          <w:b/>
          <w:color w:val="000000"/>
          <w:sz w:val="28"/>
          <w:szCs w:val="28"/>
          <w:shd w:val="clear" w:color="auto" w:fill="FFFFFF"/>
        </w:rPr>
      </w:pPr>
      <w:r w:rsidRPr="00B13373">
        <w:rPr>
          <w:rFonts w:ascii="Times New Roman" w:eastAsia="sans-serif" w:hAnsi="Times New Roman" w:cs="Times New Roman"/>
          <w:b/>
          <w:color w:val="000000"/>
          <w:sz w:val="28"/>
          <w:szCs w:val="28"/>
          <w:shd w:val="clear" w:color="auto" w:fill="FFFFFF"/>
        </w:rPr>
        <w:t>Fi</w:t>
      </w:r>
      <w:r w:rsidR="006C0D27">
        <w:rPr>
          <w:rFonts w:ascii="Times New Roman" w:eastAsia="sans-serif" w:hAnsi="Times New Roman" w:cs="Times New Roman"/>
          <w:b/>
          <w:color w:val="000000"/>
          <w:sz w:val="28"/>
          <w:szCs w:val="28"/>
          <w:shd w:val="clear" w:color="auto" w:fill="FFFFFF"/>
        </w:rPr>
        <w:t>gure 3</w:t>
      </w:r>
      <w:r w:rsidR="00B16D10">
        <w:rPr>
          <w:rFonts w:ascii="Times New Roman" w:eastAsia="sans-serif" w:hAnsi="Times New Roman" w:cs="Times New Roman"/>
          <w:b/>
          <w:color w:val="000000"/>
          <w:sz w:val="28"/>
          <w:szCs w:val="28"/>
          <w:shd w:val="clear" w:color="auto" w:fill="FFFFFF"/>
        </w:rPr>
        <w:t>.3 VOLTAGE SENSOR</w:t>
      </w:r>
    </w:p>
    <w:p w:rsidR="00986820" w:rsidRDefault="00A07F29" w:rsidP="00B75119">
      <w:pPr>
        <w:pStyle w:val="BodyTextIndent"/>
        <w:spacing w:line="360" w:lineRule="auto"/>
        <w:ind w:left="0"/>
        <w:jc w:val="both"/>
        <w:rPr>
          <w:b/>
          <w:bCs/>
          <w:sz w:val="28"/>
          <w:szCs w:val="28"/>
        </w:rPr>
      </w:pPr>
      <w:r>
        <w:rPr>
          <w:b/>
          <w:bCs/>
          <w:sz w:val="28"/>
          <w:szCs w:val="28"/>
        </w:rPr>
        <w:t>3.2.4</w:t>
      </w:r>
      <w:r w:rsidR="001C0A15">
        <w:rPr>
          <w:b/>
          <w:bCs/>
          <w:sz w:val="28"/>
          <w:szCs w:val="28"/>
        </w:rPr>
        <w:t xml:space="preserve">. </w:t>
      </w:r>
      <w:r w:rsidR="0005331D">
        <w:rPr>
          <w:b/>
          <w:bCs/>
          <w:sz w:val="28"/>
          <w:szCs w:val="28"/>
        </w:rPr>
        <w:t xml:space="preserve">Wi-Fi </w:t>
      </w:r>
      <w:r w:rsidR="0022266F" w:rsidRPr="0022266F">
        <w:rPr>
          <w:b/>
          <w:bCs/>
          <w:sz w:val="28"/>
          <w:szCs w:val="28"/>
        </w:rPr>
        <w:t>MODULE</w:t>
      </w:r>
    </w:p>
    <w:p w:rsidR="00986820" w:rsidRDefault="00681BA9" w:rsidP="00B75119">
      <w:pPr>
        <w:pStyle w:val="BodyTextIndent"/>
        <w:spacing w:line="360" w:lineRule="auto"/>
        <w:ind w:left="0"/>
        <w:jc w:val="both"/>
        <w:rPr>
          <w:rFonts w:eastAsia="sans-serif"/>
          <w:color w:val="000000"/>
          <w:sz w:val="28"/>
          <w:szCs w:val="28"/>
          <w:shd w:val="clear" w:color="auto" w:fill="FFFFFF"/>
        </w:rPr>
      </w:pPr>
      <w:r>
        <w:rPr>
          <w:rFonts w:eastAsia="sans-serif"/>
          <w:color w:val="000000"/>
          <w:sz w:val="28"/>
          <w:szCs w:val="28"/>
          <w:shd w:val="clear" w:color="auto" w:fill="FFFFFF"/>
        </w:rPr>
        <w:t>The WiFi Module is a self</w:t>
      </w:r>
      <w:ins w:id="36" w:author="Karthik Raja C Chandrasekaran" w:date="2019-03-22T12:50:00Z">
        <w:r w:rsidR="00354E30">
          <w:rPr>
            <w:rFonts w:eastAsia="sans-serif"/>
            <w:color w:val="000000"/>
            <w:sz w:val="28"/>
            <w:szCs w:val="28"/>
            <w:shd w:val="clear" w:color="auto" w:fill="FFFFFF"/>
          </w:rPr>
          <w:t xml:space="preserve"> </w:t>
        </w:r>
      </w:ins>
      <w:del w:id="37" w:author="Karthik Raja C Chandrasekaran" w:date="2019-03-22T12:50:00Z">
        <w:r w:rsidDel="00354E30">
          <w:rPr>
            <w:rFonts w:eastAsia="sans-serif"/>
            <w:color w:val="000000"/>
            <w:sz w:val="28"/>
            <w:szCs w:val="28"/>
            <w:shd w:val="clear" w:color="auto" w:fill="FFFFFF"/>
          </w:rPr>
          <w:delText xml:space="preserve"> </w:delText>
        </w:r>
      </w:del>
      <w:r>
        <w:rPr>
          <w:rFonts w:eastAsia="sans-serif"/>
          <w:color w:val="000000"/>
          <w:sz w:val="28"/>
          <w:szCs w:val="28"/>
          <w:shd w:val="clear" w:color="auto" w:fill="FFFFFF"/>
        </w:rPr>
        <w:t xml:space="preserve">contained SOC with integrated TCP/IP protocol stack that can give any microcontroller access to your WiFi </w:t>
      </w:r>
      <w:r>
        <w:rPr>
          <w:rFonts w:eastAsia="sans-serif"/>
          <w:color w:val="000000"/>
          <w:sz w:val="28"/>
          <w:szCs w:val="28"/>
          <w:shd w:val="clear" w:color="auto" w:fill="FFFFFF"/>
        </w:rPr>
        <w:lastRenderedPageBreak/>
        <w:t>network. The is capable of either hosting an application or offloading all Wi-Fi networking functions from another application processor. Each module comes pre-programmed with an AT command set firmware, meaning, you can simply hook this up to your Arduino device and get about as much WiFi-ability.</w:t>
      </w:r>
    </w:p>
    <w:p w:rsidR="00986820" w:rsidRDefault="00A07F29" w:rsidP="00B75119">
      <w:pPr>
        <w:pStyle w:val="BodyTextIndent"/>
        <w:spacing w:line="360" w:lineRule="auto"/>
        <w:ind w:left="0"/>
        <w:jc w:val="both"/>
        <w:rPr>
          <w:b/>
          <w:bCs/>
          <w:sz w:val="28"/>
          <w:szCs w:val="28"/>
        </w:rPr>
      </w:pPr>
      <w:r>
        <w:rPr>
          <w:b/>
          <w:bCs/>
          <w:sz w:val="28"/>
          <w:szCs w:val="28"/>
        </w:rPr>
        <w:t>3.2.5</w:t>
      </w:r>
      <w:r w:rsidR="001C0A15">
        <w:rPr>
          <w:b/>
          <w:bCs/>
          <w:sz w:val="28"/>
          <w:szCs w:val="28"/>
        </w:rPr>
        <w:t xml:space="preserve">. </w:t>
      </w:r>
      <w:r w:rsidR="0005331D">
        <w:rPr>
          <w:b/>
          <w:bCs/>
          <w:sz w:val="28"/>
          <w:szCs w:val="28"/>
        </w:rPr>
        <w:t xml:space="preserve">RF TX &amp; </w:t>
      </w:r>
      <w:r w:rsidR="00814B19">
        <w:rPr>
          <w:b/>
          <w:bCs/>
          <w:sz w:val="28"/>
          <w:szCs w:val="28"/>
        </w:rPr>
        <w:t xml:space="preserve">RF </w:t>
      </w:r>
      <w:r w:rsidR="0005331D">
        <w:rPr>
          <w:b/>
          <w:bCs/>
          <w:sz w:val="28"/>
          <w:szCs w:val="28"/>
        </w:rPr>
        <w:t>RX</w:t>
      </w:r>
    </w:p>
    <w:p w:rsidR="00986820" w:rsidRDefault="00681BA9" w:rsidP="00B75119">
      <w:pPr>
        <w:pStyle w:val="BodyTextIndent"/>
        <w:spacing w:line="360" w:lineRule="auto"/>
        <w:ind w:left="0"/>
        <w:jc w:val="both"/>
        <w:rPr>
          <w:sz w:val="28"/>
          <w:szCs w:val="28"/>
        </w:rPr>
      </w:pPr>
      <w:r>
        <w:rPr>
          <w:sz w:val="28"/>
          <w:szCs w:val="28"/>
          <w:lang w:eastAsia="zh-CN"/>
        </w:rPr>
        <w:t>This RF module comprises of an RF Transmitter and an RF Receiver. The transmitter/receiver (Tx/Rx) pair operates at a frequency of 434 MHz. An RF transmitter receives serial data and transmits it wirelessly through RF through its antenna connected at pin4. The transmission occurs at the rate of 1Kbps - 10Kbps.The transmitted data is received by an RF receiver operating at the same frequency as that of the transmitter.</w:t>
      </w:r>
    </w:p>
    <w:p w:rsidR="00986820" w:rsidRDefault="00681BA9" w:rsidP="00B75119">
      <w:pPr>
        <w:pStyle w:val="BodyTextIndent"/>
        <w:spacing w:line="360" w:lineRule="auto"/>
        <w:ind w:left="0"/>
        <w:jc w:val="both"/>
        <w:rPr>
          <w:sz w:val="28"/>
          <w:szCs w:val="28"/>
          <w:lang w:eastAsia="zh-CN"/>
        </w:rPr>
      </w:pPr>
      <w:r>
        <w:rPr>
          <w:sz w:val="28"/>
          <w:szCs w:val="28"/>
          <w:lang w:eastAsia="zh-CN"/>
        </w:rPr>
        <w:t>The RF module is often used along</w:t>
      </w:r>
      <w:r w:rsidR="002E34D3">
        <w:rPr>
          <w:sz w:val="28"/>
          <w:szCs w:val="28"/>
          <w:lang w:eastAsia="zh-CN"/>
        </w:rPr>
        <w:t xml:space="preserve"> </w:t>
      </w:r>
      <w:r>
        <w:rPr>
          <w:sz w:val="28"/>
          <w:szCs w:val="28"/>
          <w:lang w:eastAsia="zh-CN"/>
        </w:rPr>
        <w:t>with a pair of encoder/decoder. The encoder is used for encoding parallel data for transmission feed while reception is decoded by a decoder.</w:t>
      </w:r>
    </w:p>
    <w:p w:rsidR="0005331D" w:rsidRDefault="00681BA9" w:rsidP="006C0D27">
      <w:pPr>
        <w:pStyle w:val="BodyTextIndent"/>
        <w:spacing w:line="360" w:lineRule="auto"/>
        <w:ind w:left="720" w:firstLine="720"/>
        <w:jc w:val="both"/>
        <w:rPr>
          <w:sz w:val="28"/>
          <w:szCs w:val="28"/>
          <w:lang w:eastAsia="zh-CN"/>
        </w:rPr>
      </w:pPr>
      <w:r>
        <w:rPr>
          <w:noProof/>
          <w:sz w:val="28"/>
          <w:szCs w:val="28"/>
        </w:rPr>
        <w:drawing>
          <wp:inline distT="0" distB="0" distL="114300" distR="114300" wp14:anchorId="19666C24" wp14:editId="094F50D0">
            <wp:extent cx="3658235" cy="2192655"/>
            <wp:effectExtent l="0" t="0" r="18415" b="17145"/>
            <wp:docPr id="47" name="Picture 47" descr="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rf"/>
                    <pic:cNvPicPr>
                      <a:picLocks noChangeAspect="1"/>
                    </pic:cNvPicPr>
                  </pic:nvPicPr>
                  <pic:blipFill>
                    <a:blip r:embed="rId19"/>
                    <a:stretch>
                      <a:fillRect/>
                    </a:stretch>
                  </pic:blipFill>
                  <pic:spPr>
                    <a:xfrm>
                      <a:off x="0" y="0"/>
                      <a:ext cx="3658235" cy="2192655"/>
                    </a:xfrm>
                    <a:prstGeom prst="rect">
                      <a:avLst/>
                    </a:prstGeom>
                  </pic:spPr>
                </pic:pic>
              </a:graphicData>
            </a:graphic>
          </wp:inline>
        </w:drawing>
      </w:r>
    </w:p>
    <w:p w:rsidR="006C0D27" w:rsidRPr="006C0D27" w:rsidRDefault="00B16D10" w:rsidP="00B16D10">
      <w:pPr>
        <w:pStyle w:val="BodyTextIndent"/>
        <w:spacing w:line="360" w:lineRule="auto"/>
        <w:ind w:left="0"/>
        <w:rPr>
          <w:b/>
          <w:sz w:val="28"/>
          <w:szCs w:val="28"/>
          <w:lang w:eastAsia="zh-CN"/>
        </w:rPr>
      </w:pPr>
      <w:r>
        <w:rPr>
          <w:b/>
          <w:sz w:val="28"/>
          <w:szCs w:val="28"/>
          <w:lang w:eastAsia="zh-CN"/>
        </w:rPr>
        <w:t>Figure 3.5 RF tx &amp; RF rx</w:t>
      </w:r>
    </w:p>
    <w:p w:rsidR="00986820" w:rsidRDefault="00A07F29" w:rsidP="00B75119">
      <w:pPr>
        <w:pStyle w:val="BodyTextIndent"/>
        <w:spacing w:line="360" w:lineRule="auto"/>
        <w:ind w:left="0"/>
        <w:jc w:val="both"/>
        <w:rPr>
          <w:b/>
          <w:bCs/>
          <w:sz w:val="28"/>
          <w:szCs w:val="28"/>
        </w:rPr>
      </w:pPr>
      <w:r>
        <w:rPr>
          <w:b/>
          <w:bCs/>
          <w:sz w:val="28"/>
          <w:szCs w:val="28"/>
        </w:rPr>
        <w:t>3.2.6</w:t>
      </w:r>
      <w:r w:rsidR="001C0A15">
        <w:rPr>
          <w:b/>
          <w:bCs/>
          <w:sz w:val="28"/>
          <w:szCs w:val="28"/>
        </w:rPr>
        <w:t xml:space="preserve">. </w:t>
      </w:r>
      <w:r w:rsidR="0005331D">
        <w:rPr>
          <w:b/>
          <w:bCs/>
          <w:sz w:val="28"/>
          <w:szCs w:val="28"/>
        </w:rPr>
        <w:t>MICROCONTROLLER</w:t>
      </w:r>
    </w:p>
    <w:p w:rsidR="00986820" w:rsidRDefault="00681BA9" w:rsidP="00B75119">
      <w:pPr>
        <w:pStyle w:val="BodyTextIndent"/>
        <w:spacing w:line="360" w:lineRule="auto"/>
        <w:ind w:left="0"/>
        <w:jc w:val="both"/>
        <w:rPr>
          <w:sz w:val="28"/>
          <w:szCs w:val="28"/>
        </w:rPr>
      </w:pPr>
      <w:r>
        <w:rPr>
          <w:sz w:val="28"/>
          <w:szCs w:val="28"/>
          <w:lang w:eastAsia="zh-CN"/>
        </w:rPr>
        <w:lastRenderedPageBreak/>
        <w:t>PIC16F877a is a 40-pin PIC Microcontroller and is used mostly in </w:t>
      </w:r>
      <w:hyperlink r:id="rId20" w:tgtFrame="https://www.theengineeringprojects.com/2017/06/_blank" w:history="1">
        <w:r>
          <w:rPr>
            <w:sz w:val="28"/>
            <w:szCs w:val="28"/>
          </w:rPr>
          <w:t>Embedded Projects</w:t>
        </w:r>
      </w:hyperlink>
      <w:r w:rsidR="002E34D3">
        <w:rPr>
          <w:sz w:val="28"/>
          <w:szCs w:val="28"/>
        </w:rPr>
        <w:t xml:space="preserve"> </w:t>
      </w:r>
      <w:r>
        <w:rPr>
          <w:sz w:val="28"/>
          <w:szCs w:val="28"/>
          <w:lang w:eastAsia="zh-CN"/>
        </w:rPr>
        <w:t>and Applications. Few of its features are as follows:</w:t>
      </w:r>
    </w:p>
    <w:p w:rsidR="00986820" w:rsidRDefault="00681BA9" w:rsidP="00B75119">
      <w:pPr>
        <w:pStyle w:val="BodyTextIndent"/>
        <w:spacing w:line="360" w:lineRule="auto"/>
        <w:ind w:left="0"/>
        <w:jc w:val="both"/>
        <w:rPr>
          <w:sz w:val="28"/>
          <w:szCs w:val="28"/>
        </w:rPr>
      </w:pPr>
      <w:r>
        <w:rPr>
          <w:sz w:val="28"/>
          <w:szCs w:val="28"/>
        </w:rPr>
        <w:t>It has five Ports on it starting from Port A to Port E.</w:t>
      </w:r>
      <w:r w:rsidR="002E34D3">
        <w:rPr>
          <w:sz w:val="28"/>
          <w:szCs w:val="28"/>
        </w:rPr>
        <w:t xml:space="preserve"> </w:t>
      </w:r>
      <w:r>
        <w:rPr>
          <w:sz w:val="28"/>
          <w:szCs w:val="28"/>
        </w:rPr>
        <w:t>It has three Timers in it, two of which are 8 bit Timers while 1 is 16 Bit. It supports both hardware pin interrupts and timer interrupts.</w:t>
      </w:r>
    </w:p>
    <w:p w:rsidR="00986820" w:rsidRDefault="00681BA9" w:rsidP="00B75119">
      <w:pPr>
        <w:pStyle w:val="BodyTextIndent"/>
        <w:spacing w:line="360" w:lineRule="auto"/>
        <w:ind w:left="0"/>
        <w:jc w:val="both"/>
        <w:rPr>
          <w:sz w:val="28"/>
          <w:szCs w:val="28"/>
        </w:rPr>
      </w:pPr>
      <w:r>
        <w:rPr>
          <w:sz w:val="28"/>
          <w:szCs w:val="28"/>
        </w:rPr>
        <w:t>Each PIC Microcontroller has a basic circuit and if you won’t design the basic circuit then it won’t work. It’s just like providing power to your PIC Microcontroller and it works on +5V level</w:t>
      </w:r>
    </w:p>
    <w:p w:rsidR="00986820" w:rsidRDefault="00681BA9" w:rsidP="00B75119">
      <w:pPr>
        <w:pStyle w:val="BodyTextIndent"/>
        <w:spacing w:line="360" w:lineRule="auto"/>
        <w:ind w:left="0"/>
        <w:jc w:val="both"/>
        <w:rPr>
          <w:sz w:val="28"/>
          <w:szCs w:val="28"/>
        </w:rPr>
      </w:pPr>
      <w:r>
        <w:rPr>
          <w:sz w:val="28"/>
          <w:szCs w:val="28"/>
        </w:rPr>
        <w:t>In order to provide it power in PIC case we also need to provide the frequency at which it will work.</w:t>
      </w:r>
    </w:p>
    <w:p w:rsidR="00986820" w:rsidRDefault="00681BA9" w:rsidP="006C0D27">
      <w:pPr>
        <w:pStyle w:val="BodyTextIndent"/>
        <w:spacing w:line="360" w:lineRule="auto"/>
        <w:ind w:left="0" w:firstLine="720"/>
        <w:jc w:val="both"/>
        <w:rPr>
          <w:sz w:val="28"/>
          <w:szCs w:val="28"/>
        </w:rPr>
      </w:pPr>
      <w:r>
        <w:rPr>
          <w:noProof/>
          <w:sz w:val="28"/>
          <w:szCs w:val="28"/>
        </w:rPr>
        <w:drawing>
          <wp:inline distT="0" distB="0" distL="114300" distR="114300" wp14:anchorId="42DBE3B9" wp14:editId="08BC17D6">
            <wp:extent cx="3733165" cy="3279775"/>
            <wp:effectExtent l="0" t="0" r="635" b="15875"/>
            <wp:docPr id="48" name="Picture 48"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pic"/>
                    <pic:cNvPicPr>
                      <a:picLocks noChangeAspect="1"/>
                    </pic:cNvPicPr>
                  </pic:nvPicPr>
                  <pic:blipFill>
                    <a:blip r:embed="rId21"/>
                    <a:stretch>
                      <a:fillRect/>
                    </a:stretch>
                  </pic:blipFill>
                  <pic:spPr>
                    <a:xfrm>
                      <a:off x="0" y="0"/>
                      <a:ext cx="3733165" cy="3279775"/>
                    </a:xfrm>
                    <a:prstGeom prst="rect">
                      <a:avLst/>
                    </a:prstGeom>
                  </pic:spPr>
                </pic:pic>
              </a:graphicData>
            </a:graphic>
          </wp:inline>
        </w:drawing>
      </w:r>
    </w:p>
    <w:p w:rsidR="006C0D27" w:rsidRPr="006C0D27" w:rsidRDefault="00B16D10" w:rsidP="00B16D10">
      <w:pPr>
        <w:pStyle w:val="BodyTextIndent"/>
        <w:spacing w:line="360" w:lineRule="auto"/>
        <w:rPr>
          <w:b/>
          <w:sz w:val="28"/>
          <w:szCs w:val="28"/>
        </w:rPr>
      </w:pPr>
      <w:r>
        <w:rPr>
          <w:b/>
          <w:sz w:val="28"/>
          <w:szCs w:val="28"/>
        </w:rPr>
        <w:t>Figure 3.6 PIC</w:t>
      </w:r>
    </w:p>
    <w:p w:rsidR="00986820" w:rsidRDefault="00986820" w:rsidP="00B75119">
      <w:pPr>
        <w:pStyle w:val="BodyTextIndent"/>
        <w:spacing w:line="360" w:lineRule="auto"/>
        <w:ind w:left="0"/>
        <w:jc w:val="both"/>
        <w:rPr>
          <w:b/>
          <w:bCs/>
          <w:sz w:val="28"/>
          <w:szCs w:val="28"/>
        </w:rPr>
      </w:pPr>
    </w:p>
    <w:p w:rsidR="00986820" w:rsidRDefault="00A07F29" w:rsidP="00B75119">
      <w:pPr>
        <w:pStyle w:val="BodyTextIndent"/>
        <w:spacing w:line="360" w:lineRule="auto"/>
        <w:ind w:left="0"/>
        <w:jc w:val="both"/>
        <w:rPr>
          <w:b/>
          <w:bCs/>
          <w:sz w:val="28"/>
          <w:szCs w:val="28"/>
        </w:rPr>
      </w:pPr>
      <w:r>
        <w:rPr>
          <w:b/>
          <w:bCs/>
          <w:sz w:val="28"/>
          <w:szCs w:val="28"/>
        </w:rPr>
        <w:t>3.2.7</w:t>
      </w:r>
      <w:r w:rsidR="001C0A15">
        <w:rPr>
          <w:b/>
          <w:bCs/>
          <w:sz w:val="28"/>
          <w:szCs w:val="28"/>
        </w:rPr>
        <w:t xml:space="preserve">. </w:t>
      </w:r>
      <w:r w:rsidR="0005331D">
        <w:rPr>
          <w:b/>
          <w:bCs/>
          <w:sz w:val="28"/>
          <w:szCs w:val="28"/>
        </w:rPr>
        <w:t>DC MOTOR</w:t>
      </w:r>
    </w:p>
    <w:p w:rsidR="00986820" w:rsidRDefault="00681BA9" w:rsidP="00B75119">
      <w:pPr>
        <w:pStyle w:val="BodyTextIndent"/>
        <w:spacing w:line="360" w:lineRule="auto"/>
        <w:ind w:left="0"/>
        <w:jc w:val="both"/>
        <w:rPr>
          <w:sz w:val="28"/>
          <w:szCs w:val="28"/>
        </w:rPr>
      </w:pPr>
      <w:r>
        <w:rPr>
          <w:sz w:val="28"/>
          <w:szCs w:val="28"/>
        </w:rPr>
        <w:t xml:space="preserve">This module is to replicate the engine as that of an actual train engine which have quite a lot of </w:t>
      </w:r>
      <w:r w:rsidR="002E34D3">
        <w:rPr>
          <w:sz w:val="28"/>
          <w:szCs w:val="28"/>
        </w:rPr>
        <w:t>resemblance</w:t>
      </w:r>
      <w:r w:rsidR="00A07F29">
        <w:rPr>
          <w:sz w:val="28"/>
          <w:szCs w:val="28"/>
        </w:rPr>
        <w:t xml:space="preserve">. </w:t>
      </w:r>
      <w:r>
        <w:rPr>
          <w:sz w:val="28"/>
          <w:szCs w:val="28"/>
        </w:rPr>
        <w:t xml:space="preserve">The DC motor works because, </w:t>
      </w:r>
      <w:r>
        <w:rPr>
          <w:sz w:val="28"/>
          <w:szCs w:val="28"/>
        </w:rPr>
        <w:lastRenderedPageBreak/>
        <w:t>simply put, when a current is passed through the motor circuit, there is a reaction between the current in the field and the current in the armature which causes the armature to turn.</w:t>
      </w:r>
    </w:p>
    <w:p w:rsidR="00986820" w:rsidRDefault="00681BA9" w:rsidP="00B75119">
      <w:pPr>
        <w:pStyle w:val="BodyTextIndent"/>
        <w:spacing w:line="360" w:lineRule="auto"/>
        <w:ind w:left="0"/>
        <w:jc w:val="both"/>
        <w:rPr>
          <w:sz w:val="28"/>
          <w:szCs w:val="28"/>
        </w:rPr>
      </w:pPr>
      <w:r>
        <w:rPr>
          <w:sz w:val="28"/>
          <w:szCs w:val="28"/>
        </w:rPr>
        <w:t>The armature and the field are connected in series and the whole motor is referred to as "series wound".</w:t>
      </w:r>
    </w:p>
    <w:p w:rsidR="00986820" w:rsidRDefault="00681BA9" w:rsidP="006C0D27">
      <w:pPr>
        <w:pStyle w:val="BodyTextIndent"/>
        <w:spacing w:line="360" w:lineRule="auto"/>
        <w:ind w:left="0" w:firstLine="720"/>
        <w:jc w:val="both"/>
        <w:rPr>
          <w:sz w:val="28"/>
          <w:szCs w:val="28"/>
        </w:rPr>
      </w:pPr>
      <w:r>
        <w:rPr>
          <w:noProof/>
          <w:sz w:val="28"/>
          <w:szCs w:val="28"/>
        </w:rPr>
        <w:drawing>
          <wp:inline distT="0" distB="0" distL="114300" distR="114300" wp14:anchorId="32EB283D" wp14:editId="0273682F">
            <wp:extent cx="4447540" cy="2335530"/>
            <wp:effectExtent l="0" t="0" r="10160" b="7620"/>
            <wp:docPr id="49" name="Picture 49" descr="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c"/>
                    <pic:cNvPicPr>
                      <a:picLocks noChangeAspect="1"/>
                    </pic:cNvPicPr>
                  </pic:nvPicPr>
                  <pic:blipFill>
                    <a:blip r:embed="rId22"/>
                    <a:stretch>
                      <a:fillRect/>
                    </a:stretch>
                  </pic:blipFill>
                  <pic:spPr>
                    <a:xfrm>
                      <a:off x="0" y="0"/>
                      <a:ext cx="4447540" cy="2335530"/>
                    </a:xfrm>
                    <a:prstGeom prst="rect">
                      <a:avLst/>
                    </a:prstGeom>
                  </pic:spPr>
                </pic:pic>
              </a:graphicData>
            </a:graphic>
          </wp:inline>
        </w:drawing>
      </w:r>
    </w:p>
    <w:p w:rsidR="00986820" w:rsidRDefault="006C0D27" w:rsidP="00B16D10">
      <w:pPr>
        <w:pStyle w:val="BodyTextIndent"/>
        <w:spacing w:line="360" w:lineRule="auto"/>
        <w:ind w:left="0"/>
        <w:rPr>
          <w:b/>
          <w:bCs/>
          <w:sz w:val="28"/>
          <w:szCs w:val="28"/>
        </w:rPr>
      </w:pPr>
      <w:r>
        <w:rPr>
          <w:b/>
          <w:bCs/>
          <w:sz w:val="28"/>
          <w:szCs w:val="28"/>
        </w:rPr>
        <w:t xml:space="preserve">Figure </w:t>
      </w:r>
      <w:r w:rsidR="00B16D10">
        <w:rPr>
          <w:b/>
          <w:bCs/>
          <w:sz w:val="28"/>
          <w:szCs w:val="28"/>
        </w:rPr>
        <w:t>3.7 DC MOTOR</w:t>
      </w:r>
    </w:p>
    <w:p w:rsidR="00986820" w:rsidRDefault="00AA712F" w:rsidP="00B75119">
      <w:pPr>
        <w:pStyle w:val="BodyTextIndent"/>
        <w:spacing w:line="360" w:lineRule="auto"/>
        <w:ind w:left="0"/>
        <w:jc w:val="both"/>
        <w:rPr>
          <w:b/>
          <w:bCs/>
          <w:sz w:val="28"/>
          <w:szCs w:val="28"/>
        </w:rPr>
      </w:pPr>
      <w:r>
        <w:rPr>
          <w:b/>
          <w:bCs/>
          <w:sz w:val="28"/>
          <w:szCs w:val="28"/>
        </w:rPr>
        <w:t>3.2.8</w:t>
      </w:r>
      <w:r w:rsidR="001C0A15">
        <w:rPr>
          <w:b/>
          <w:bCs/>
          <w:sz w:val="28"/>
          <w:szCs w:val="28"/>
        </w:rPr>
        <w:t xml:space="preserve">. </w:t>
      </w:r>
      <w:r w:rsidR="0005331D">
        <w:rPr>
          <w:b/>
          <w:bCs/>
          <w:sz w:val="28"/>
          <w:szCs w:val="28"/>
        </w:rPr>
        <w:t>LCD</w:t>
      </w:r>
    </w:p>
    <w:p w:rsidR="00986820" w:rsidRDefault="00681BA9" w:rsidP="004057E1">
      <w:pPr>
        <w:pStyle w:val="BodyTextIndent"/>
        <w:spacing w:line="360" w:lineRule="auto"/>
        <w:ind w:left="0" w:firstLine="720"/>
        <w:jc w:val="both"/>
        <w:rPr>
          <w:sz w:val="28"/>
          <w:szCs w:val="28"/>
        </w:rPr>
      </w:pPr>
      <w:r>
        <w:rPr>
          <w:sz w:val="28"/>
          <w:szCs w:val="28"/>
        </w:rPr>
        <w:t>This is going to be the display device which is going to display the happenings in the modules. It signals when there is a change in the native characteristics of the sensors or any sort of ano</w:t>
      </w:r>
      <w:r w:rsidR="004057E1">
        <w:rPr>
          <w:sz w:val="28"/>
          <w:szCs w:val="28"/>
        </w:rPr>
        <w:t>m</w:t>
      </w:r>
      <w:r>
        <w:rPr>
          <w:sz w:val="28"/>
          <w:szCs w:val="28"/>
        </w:rPr>
        <w:t>alies. In the LCD display, there are 16 pins. First two pins VSS and VDD are for providing power to the display. Connect these pins to the GND and 5V supply pins in the Arduino Uno. 3rd pin of the LCD is named as Vo which is used for adjusting display contrast.</w:t>
      </w:r>
      <w:r w:rsidR="00827AB6">
        <w:rPr>
          <w:sz w:val="28"/>
          <w:szCs w:val="28"/>
        </w:rPr>
        <w:t xml:space="preserve"> </w:t>
      </w:r>
      <w:r>
        <w:rPr>
          <w:sz w:val="28"/>
          <w:szCs w:val="28"/>
        </w:rPr>
        <w:t>We can use a 10KΩ preset for that, connect variable end to Vo and fixed ends to VSS and VDD. 4th pin RS is the Register Select pin which is used to multiplex the data and command information send to the LCD module. Data information is the ASCII value of the information to be displayed on the LCD</w:t>
      </w:r>
    </w:p>
    <w:p w:rsidR="006C0D27" w:rsidRDefault="006C0D27" w:rsidP="006C0D27">
      <w:pPr>
        <w:pStyle w:val="BodyTextIndent"/>
        <w:spacing w:line="360" w:lineRule="auto"/>
        <w:ind w:left="720" w:firstLine="720"/>
        <w:jc w:val="both"/>
        <w:rPr>
          <w:sz w:val="28"/>
          <w:szCs w:val="28"/>
        </w:rPr>
      </w:pPr>
    </w:p>
    <w:p w:rsidR="00986820" w:rsidRDefault="00681BA9" w:rsidP="006C0D27">
      <w:pPr>
        <w:pStyle w:val="BodyTextIndent"/>
        <w:spacing w:line="360" w:lineRule="auto"/>
        <w:ind w:left="720" w:firstLine="720"/>
        <w:jc w:val="both"/>
        <w:rPr>
          <w:sz w:val="28"/>
          <w:szCs w:val="28"/>
        </w:rPr>
      </w:pPr>
      <w:r>
        <w:rPr>
          <w:noProof/>
          <w:sz w:val="28"/>
          <w:szCs w:val="28"/>
        </w:rPr>
        <w:lastRenderedPageBreak/>
        <w:drawing>
          <wp:inline distT="0" distB="0" distL="114300" distR="114300" wp14:anchorId="20707325" wp14:editId="14FE2265">
            <wp:extent cx="3469640" cy="1686560"/>
            <wp:effectExtent l="0" t="0" r="16510" b="0"/>
            <wp:docPr id="50" name="Picture 50" descr="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lcd"/>
                    <pic:cNvPicPr>
                      <a:picLocks noChangeAspect="1"/>
                    </pic:cNvPicPr>
                  </pic:nvPicPr>
                  <pic:blipFill>
                    <a:blip r:embed="rId23"/>
                    <a:srcRect l="403" t="26281" r="-403" b="25110"/>
                    <a:stretch>
                      <a:fillRect/>
                    </a:stretch>
                  </pic:blipFill>
                  <pic:spPr>
                    <a:xfrm>
                      <a:off x="0" y="0"/>
                      <a:ext cx="3469640" cy="1686560"/>
                    </a:xfrm>
                    <a:prstGeom prst="rect">
                      <a:avLst/>
                    </a:prstGeom>
                  </pic:spPr>
                </pic:pic>
              </a:graphicData>
            </a:graphic>
          </wp:inline>
        </w:drawing>
      </w:r>
    </w:p>
    <w:p w:rsidR="006C0D27" w:rsidRPr="006C0D27" w:rsidRDefault="006C0D27" w:rsidP="00B16D10">
      <w:pPr>
        <w:pStyle w:val="BodyTextIndent"/>
        <w:spacing w:line="360" w:lineRule="auto"/>
        <w:ind w:left="0"/>
        <w:rPr>
          <w:b/>
          <w:sz w:val="28"/>
          <w:szCs w:val="28"/>
        </w:rPr>
      </w:pPr>
      <w:r w:rsidRPr="006C0D27">
        <w:rPr>
          <w:b/>
          <w:sz w:val="28"/>
          <w:szCs w:val="28"/>
        </w:rPr>
        <w:t xml:space="preserve">Figure </w:t>
      </w:r>
      <w:r w:rsidR="00B16D10">
        <w:rPr>
          <w:b/>
          <w:sz w:val="28"/>
          <w:szCs w:val="28"/>
        </w:rPr>
        <w:t>3.8 LCD MONITOR</w:t>
      </w:r>
    </w:p>
    <w:p w:rsidR="00986820" w:rsidRDefault="00AA712F" w:rsidP="00B75119">
      <w:pPr>
        <w:pStyle w:val="BodyTextIndent"/>
        <w:spacing w:line="360" w:lineRule="auto"/>
        <w:ind w:left="0"/>
        <w:jc w:val="both"/>
        <w:rPr>
          <w:sz w:val="28"/>
          <w:szCs w:val="28"/>
        </w:rPr>
      </w:pPr>
      <w:r>
        <w:rPr>
          <w:b/>
          <w:bCs/>
          <w:sz w:val="28"/>
          <w:szCs w:val="28"/>
        </w:rPr>
        <w:t>3.2.9</w:t>
      </w:r>
      <w:r w:rsidR="001C0A15">
        <w:rPr>
          <w:b/>
          <w:bCs/>
          <w:sz w:val="28"/>
          <w:szCs w:val="28"/>
        </w:rPr>
        <w:t xml:space="preserve">. </w:t>
      </w:r>
      <w:r w:rsidR="00681BA9">
        <w:rPr>
          <w:b/>
          <w:bCs/>
          <w:sz w:val="28"/>
          <w:szCs w:val="28"/>
        </w:rPr>
        <w:t>UART</w:t>
      </w:r>
    </w:p>
    <w:p w:rsidR="00986820" w:rsidRDefault="00681BA9" w:rsidP="00B75119">
      <w:pPr>
        <w:pStyle w:val="BodyTextIndent"/>
        <w:spacing w:line="360" w:lineRule="auto"/>
        <w:ind w:left="0"/>
        <w:jc w:val="both"/>
        <w:rPr>
          <w:sz w:val="28"/>
          <w:szCs w:val="28"/>
        </w:rPr>
      </w:pPr>
      <w:r>
        <w:rPr>
          <w:sz w:val="28"/>
          <w:szCs w:val="28"/>
        </w:rPr>
        <w:t>Universal Asynchronous Receiver/Transmitter, and it is an inbuilt IC within a microcontroller but not like a communication protocol. The main function of UART is to serial data communication. In UART, the communication between two devices can be done in two ways namely serial data communication and parallel data communication.</w:t>
      </w:r>
    </w:p>
    <w:p w:rsidR="00986820" w:rsidRDefault="00681BA9" w:rsidP="006C0D27">
      <w:pPr>
        <w:pStyle w:val="BodyTextIndent"/>
        <w:spacing w:line="360" w:lineRule="auto"/>
        <w:ind w:left="0" w:firstLine="720"/>
        <w:jc w:val="both"/>
        <w:rPr>
          <w:sz w:val="28"/>
          <w:szCs w:val="28"/>
        </w:rPr>
      </w:pPr>
      <w:r>
        <w:rPr>
          <w:noProof/>
          <w:sz w:val="28"/>
          <w:szCs w:val="28"/>
        </w:rPr>
        <w:drawing>
          <wp:inline distT="0" distB="0" distL="114300" distR="114300" wp14:anchorId="747A3FE6" wp14:editId="10F25823">
            <wp:extent cx="4501515" cy="2116455"/>
            <wp:effectExtent l="0" t="0" r="13335" b="17145"/>
            <wp:docPr id="51" name="Picture 51" descr="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UART"/>
                    <pic:cNvPicPr>
                      <a:picLocks noChangeAspect="1"/>
                    </pic:cNvPicPr>
                  </pic:nvPicPr>
                  <pic:blipFill>
                    <a:blip r:embed="rId24"/>
                    <a:srcRect t="9735" b="10737"/>
                    <a:stretch>
                      <a:fillRect/>
                    </a:stretch>
                  </pic:blipFill>
                  <pic:spPr>
                    <a:xfrm>
                      <a:off x="0" y="0"/>
                      <a:ext cx="4501515" cy="2116455"/>
                    </a:xfrm>
                    <a:prstGeom prst="rect">
                      <a:avLst/>
                    </a:prstGeom>
                  </pic:spPr>
                </pic:pic>
              </a:graphicData>
            </a:graphic>
          </wp:inline>
        </w:drawing>
      </w:r>
    </w:p>
    <w:p w:rsidR="006C0D27" w:rsidRPr="006C0D27" w:rsidRDefault="006C0D27" w:rsidP="00B16D10">
      <w:pPr>
        <w:pStyle w:val="BodyTextIndent"/>
        <w:spacing w:line="360" w:lineRule="auto"/>
        <w:ind w:left="0"/>
        <w:rPr>
          <w:b/>
          <w:sz w:val="28"/>
          <w:szCs w:val="28"/>
        </w:rPr>
      </w:pPr>
      <w:r w:rsidRPr="006C0D27">
        <w:rPr>
          <w:b/>
          <w:sz w:val="28"/>
          <w:szCs w:val="28"/>
        </w:rPr>
        <w:t xml:space="preserve">Figure </w:t>
      </w:r>
      <w:r w:rsidR="00B16D10">
        <w:rPr>
          <w:b/>
          <w:sz w:val="28"/>
          <w:szCs w:val="28"/>
        </w:rPr>
        <w:t>3.9 UART</w:t>
      </w:r>
    </w:p>
    <w:p w:rsidR="00986820" w:rsidRDefault="00681BA9" w:rsidP="00B75119">
      <w:pPr>
        <w:pStyle w:val="BodyTextIndent"/>
        <w:spacing w:line="360" w:lineRule="auto"/>
        <w:ind w:left="0"/>
        <w:jc w:val="both"/>
        <w:rPr>
          <w:sz w:val="28"/>
          <w:szCs w:val="28"/>
        </w:rPr>
      </w:pPr>
      <w:r>
        <w:rPr>
          <w:sz w:val="28"/>
          <w:szCs w:val="28"/>
        </w:rPr>
        <w:t>In serial data communication, the data can be transferred through a single cable or line in a bit- by- bit form and it requires just two cables. Serial data communication is not expensive when we compared with parallel communication. It requires very less circuitry as well as wires. Thus, this communication is very useful in compound circuits compared with parallel communication.</w:t>
      </w:r>
    </w:p>
    <w:p w:rsidR="006D4C50" w:rsidRPr="00A76190" w:rsidRDefault="00681BA9" w:rsidP="00B75119">
      <w:pPr>
        <w:pStyle w:val="BodyTextIndent"/>
        <w:spacing w:line="360" w:lineRule="auto"/>
        <w:ind w:left="0"/>
        <w:jc w:val="both"/>
        <w:rPr>
          <w:sz w:val="28"/>
          <w:szCs w:val="28"/>
        </w:rPr>
      </w:pPr>
      <w:r>
        <w:rPr>
          <w:sz w:val="28"/>
          <w:szCs w:val="28"/>
        </w:rPr>
        <w:lastRenderedPageBreak/>
        <w:t>In parallel data communication, the data can be transferred through multiple cables at once. Parallel data communication is expensive as well as very fast, as its requires additional hardware and cables. The best examples for this communication are old printers, PCI, RAM, etc.</w:t>
      </w:r>
    </w:p>
    <w:p w:rsidR="00986820" w:rsidRDefault="00AA712F" w:rsidP="00B75119">
      <w:pPr>
        <w:pStyle w:val="BodyTextIndent"/>
        <w:spacing w:line="360" w:lineRule="auto"/>
        <w:ind w:left="0"/>
        <w:jc w:val="both"/>
        <w:rPr>
          <w:b/>
          <w:bCs/>
          <w:sz w:val="32"/>
          <w:szCs w:val="32"/>
        </w:rPr>
      </w:pPr>
      <w:r>
        <w:rPr>
          <w:b/>
          <w:bCs/>
          <w:sz w:val="32"/>
          <w:szCs w:val="32"/>
        </w:rPr>
        <w:t>3.3</w:t>
      </w:r>
      <w:r w:rsidR="00606E46">
        <w:rPr>
          <w:b/>
          <w:bCs/>
          <w:sz w:val="32"/>
          <w:szCs w:val="32"/>
        </w:rPr>
        <w:t>.</w:t>
      </w:r>
      <w:r w:rsidR="00681BA9">
        <w:rPr>
          <w:b/>
          <w:bCs/>
          <w:sz w:val="32"/>
          <w:szCs w:val="32"/>
        </w:rPr>
        <w:t xml:space="preserve"> SOFTWARE REQUIREMENTS</w:t>
      </w:r>
    </w:p>
    <w:p w:rsidR="00986820" w:rsidRDefault="00681BA9" w:rsidP="00B75119">
      <w:pPr>
        <w:pStyle w:val="ListParagraph"/>
        <w:numPr>
          <w:ilvl w:val="0"/>
          <w:numId w:val="2"/>
        </w:numPr>
        <w:ind w:left="0"/>
        <w:jc w:val="both"/>
        <w:rPr>
          <w:rFonts w:ascii="Times New Roman" w:hAnsi="Times New Roman" w:cs="Times New Roman"/>
          <w:b/>
          <w:sz w:val="28"/>
          <w:szCs w:val="28"/>
        </w:rPr>
      </w:pPr>
      <w:r>
        <w:rPr>
          <w:rFonts w:ascii="Times New Roman" w:hAnsi="Times New Roman" w:cs="Times New Roman"/>
          <w:sz w:val="28"/>
          <w:szCs w:val="28"/>
        </w:rPr>
        <w:t>MP lab</w:t>
      </w:r>
    </w:p>
    <w:p w:rsidR="00986820" w:rsidRDefault="00681BA9" w:rsidP="00B75119">
      <w:pPr>
        <w:pStyle w:val="ListParagraph"/>
        <w:numPr>
          <w:ilvl w:val="0"/>
          <w:numId w:val="2"/>
        </w:numPr>
        <w:ind w:left="0"/>
        <w:jc w:val="both"/>
        <w:rPr>
          <w:rFonts w:ascii="Times New Roman" w:hAnsi="Times New Roman" w:cs="Times New Roman"/>
          <w:b/>
          <w:sz w:val="28"/>
          <w:szCs w:val="28"/>
        </w:rPr>
      </w:pPr>
      <w:r>
        <w:rPr>
          <w:rFonts w:ascii="Times New Roman" w:hAnsi="Times New Roman" w:cs="Times New Roman"/>
          <w:sz w:val="28"/>
          <w:szCs w:val="28"/>
        </w:rPr>
        <w:t>Embedded C</w:t>
      </w:r>
    </w:p>
    <w:p w:rsidR="00986820" w:rsidRDefault="00681BA9" w:rsidP="00B75119">
      <w:pPr>
        <w:pStyle w:val="ListParagraph"/>
        <w:numPr>
          <w:ilvl w:val="0"/>
          <w:numId w:val="2"/>
        </w:numPr>
        <w:ind w:left="0"/>
        <w:jc w:val="both"/>
        <w:rPr>
          <w:rFonts w:ascii="Times New Roman" w:hAnsi="Times New Roman" w:cs="Times New Roman"/>
          <w:sz w:val="28"/>
          <w:szCs w:val="28"/>
          <w:lang w:bidi="hi-IN"/>
        </w:rPr>
      </w:pPr>
      <w:r>
        <w:rPr>
          <w:rFonts w:ascii="Times New Roman" w:hAnsi="Times New Roman" w:cs="Times New Roman"/>
          <w:sz w:val="28"/>
          <w:szCs w:val="28"/>
        </w:rPr>
        <w:t>HTML</w:t>
      </w:r>
    </w:p>
    <w:p w:rsidR="00B16D10" w:rsidRPr="00B16D10" w:rsidRDefault="00B16D10" w:rsidP="00B16D10">
      <w:pPr>
        <w:pStyle w:val="ListParagraph"/>
        <w:ind w:left="0"/>
        <w:jc w:val="both"/>
        <w:rPr>
          <w:rFonts w:ascii="Times New Roman" w:hAnsi="Times New Roman" w:cs="Times New Roman"/>
          <w:sz w:val="28"/>
          <w:szCs w:val="28"/>
          <w:lang w:bidi="hi-IN"/>
        </w:rPr>
      </w:pPr>
    </w:p>
    <w:p w:rsidR="00986820" w:rsidRPr="0005331D" w:rsidRDefault="00AA712F" w:rsidP="00B75119">
      <w:pPr>
        <w:pStyle w:val="ListParagraph"/>
        <w:ind w:left="0"/>
        <w:jc w:val="both"/>
        <w:rPr>
          <w:rFonts w:ascii="Times New Roman" w:hAnsi="Times New Roman" w:cs="Times New Roman"/>
          <w:b/>
          <w:bCs/>
          <w:sz w:val="32"/>
          <w:szCs w:val="32"/>
        </w:rPr>
      </w:pPr>
      <w:r>
        <w:rPr>
          <w:rFonts w:ascii="Times New Roman" w:hAnsi="Times New Roman" w:cs="Times New Roman"/>
          <w:b/>
          <w:bCs/>
          <w:sz w:val="32"/>
          <w:szCs w:val="32"/>
        </w:rPr>
        <w:t>3.3.1</w:t>
      </w:r>
      <w:r w:rsidR="001C0A15">
        <w:rPr>
          <w:rFonts w:ascii="Times New Roman" w:hAnsi="Times New Roman" w:cs="Times New Roman"/>
          <w:b/>
          <w:bCs/>
          <w:sz w:val="32"/>
          <w:szCs w:val="32"/>
        </w:rPr>
        <w:t>. MP</w:t>
      </w:r>
      <w:r w:rsidR="00854379">
        <w:rPr>
          <w:rFonts w:ascii="Times New Roman" w:hAnsi="Times New Roman" w:cs="Times New Roman"/>
          <w:b/>
          <w:bCs/>
          <w:sz w:val="32"/>
          <w:szCs w:val="32"/>
        </w:rPr>
        <w:t xml:space="preserve"> LAB</w:t>
      </w: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sz w:val="28"/>
          <w:szCs w:val="28"/>
        </w:rPr>
        <w:t>Microchip has a large suite of software and hardware development tools integrated within one software package called MPLAB Integrated Development Environment (IDE). MPLAB IDE is a free, integrated toolset for the development of embedded applications on Microchip's PIC and dsPIC microcontrollers. It is called an Integrated Development Environment, or IDE, because it provides a single integrated environment to develop code for embedded microcontrollers.</w:t>
      </w:r>
    </w:p>
    <w:p w:rsidR="00986820" w:rsidRDefault="00986820" w:rsidP="00B75119">
      <w:pPr>
        <w:pStyle w:val="ListParagraph"/>
        <w:ind w:left="0"/>
        <w:jc w:val="both"/>
        <w:rPr>
          <w:rFonts w:ascii="Times New Roman" w:hAnsi="Times New Roman" w:cs="Times New Roman"/>
          <w:sz w:val="28"/>
          <w:szCs w:val="28"/>
        </w:rPr>
      </w:pPr>
    </w:p>
    <w:p w:rsidR="0022266F" w:rsidRDefault="00681BA9" w:rsidP="0022266F">
      <w:pPr>
        <w:pStyle w:val="ListParagraph"/>
        <w:ind w:left="0"/>
        <w:jc w:val="both"/>
        <w:rPr>
          <w:rFonts w:ascii="Times New Roman" w:hAnsi="Times New Roman" w:cs="Times New Roman"/>
          <w:sz w:val="28"/>
          <w:szCs w:val="28"/>
        </w:rPr>
      </w:pPr>
      <w:r>
        <w:rPr>
          <w:rFonts w:ascii="Times New Roman" w:hAnsi="Times New Roman" w:cs="Times New Roman"/>
          <w:sz w:val="28"/>
          <w:szCs w:val="28"/>
        </w:rPr>
        <w:t>MPLAB IDE runs as a 32-bit application on MS Windows, is easy to use and includes a host of free software components for fast application development and super-charged debugging. MPLAB IDE also serves as a single, unified graphical user interface for additional Microchip and third party software and hardware development tools. Moving between tools is a snap, and upgrading from the free software simulator to hardware debug and programming tools is done in a flash because MPLAB IDE has the same user interface for all tools.</w:t>
      </w:r>
    </w:p>
    <w:p w:rsidR="0022266F" w:rsidRDefault="0022266F" w:rsidP="0022266F">
      <w:pPr>
        <w:pStyle w:val="ListParagraph"/>
        <w:ind w:left="0"/>
        <w:jc w:val="both"/>
        <w:rPr>
          <w:rFonts w:ascii="Times New Roman" w:hAnsi="Times New Roman" w:cs="Times New Roman"/>
          <w:sz w:val="28"/>
          <w:szCs w:val="28"/>
        </w:rPr>
      </w:pPr>
    </w:p>
    <w:p w:rsidR="00986820" w:rsidRPr="0022266F" w:rsidRDefault="00681BA9" w:rsidP="0022266F">
      <w:pPr>
        <w:pStyle w:val="ListParagraph"/>
        <w:ind w:left="0"/>
        <w:jc w:val="both"/>
        <w:rPr>
          <w:rFonts w:ascii="Times New Roman" w:hAnsi="Times New Roman" w:cs="Times New Roman"/>
          <w:sz w:val="28"/>
          <w:szCs w:val="28"/>
        </w:rPr>
      </w:pPr>
      <w:r w:rsidRPr="0005331D">
        <w:rPr>
          <w:rFonts w:ascii="Times New Roman" w:hAnsi="Times New Roman" w:cs="Times New Roman"/>
          <w:b/>
          <w:bCs/>
          <w:sz w:val="32"/>
          <w:szCs w:val="32"/>
        </w:rPr>
        <w:t xml:space="preserve">Components </w:t>
      </w:r>
      <w:r w:rsidR="001C0A15" w:rsidRPr="0005331D">
        <w:rPr>
          <w:rFonts w:ascii="Times New Roman" w:hAnsi="Times New Roman" w:cs="Times New Roman"/>
          <w:b/>
          <w:bCs/>
          <w:sz w:val="32"/>
          <w:szCs w:val="32"/>
        </w:rPr>
        <w:t xml:space="preserve">of MPLAB </w:t>
      </w:r>
      <w:r w:rsidR="00854379" w:rsidRPr="0005331D">
        <w:rPr>
          <w:rFonts w:ascii="Times New Roman" w:hAnsi="Times New Roman" w:cs="Times New Roman"/>
          <w:b/>
          <w:bCs/>
          <w:sz w:val="32"/>
          <w:szCs w:val="32"/>
        </w:rPr>
        <w:t>IDE</w:t>
      </w:r>
    </w:p>
    <w:p w:rsidR="00986820" w:rsidRPr="0022266F" w:rsidRDefault="00681BA9" w:rsidP="0005331D">
      <w:pPr>
        <w:pStyle w:val="ListParagraph"/>
        <w:ind w:left="0"/>
        <w:jc w:val="both"/>
        <w:rPr>
          <w:rFonts w:ascii="Times New Roman" w:hAnsi="Times New Roman" w:cs="Times New Roman"/>
          <w:sz w:val="28"/>
          <w:szCs w:val="28"/>
        </w:rPr>
      </w:pPr>
      <w:r>
        <w:rPr>
          <w:rFonts w:ascii="Times New Roman" w:hAnsi="Times New Roman" w:cs="Times New Roman"/>
          <w:sz w:val="28"/>
          <w:szCs w:val="28"/>
        </w:rPr>
        <w:lastRenderedPageBreak/>
        <w:t>The MPLAB IDE has both built-in components and plug-in modules to configure the system for a variety of software and hardware tools.</w:t>
      </w:r>
    </w:p>
    <w:p w:rsidR="00986820" w:rsidRDefault="00681BA9" w:rsidP="0005331D">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Project Manager</w:t>
      </w:r>
      <w:r>
        <w:rPr>
          <w:rFonts w:ascii="Times New Roman" w:hAnsi="Times New Roman" w:cs="Times New Roman"/>
          <w:sz w:val="28"/>
          <w:szCs w:val="28"/>
        </w:rPr>
        <w:t>: The project manager provides integration and communication between the IDE and the language tools.</w:t>
      </w:r>
    </w:p>
    <w:p w:rsidR="0022266F" w:rsidRDefault="0022266F" w:rsidP="0005331D">
      <w:pPr>
        <w:pStyle w:val="ListParagraph"/>
        <w:ind w:left="0"/>
        <w:jc w:val="both"/>
        <w:rPr>
          <w:rFonts w:ascii="Times New Roman" w:hAnsi="Times New Roman" w:cs="Times New Roman"/>
          <w:sz w:val="28"/>
          <w:szCs w:val="28"/>
        </w:rPr>
      </w:pPr>
    </w:p>
    <w:p w:rsidR="00986820" w:rsidRDefault="00681BA9" w:rsidP="0005331D">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Editor</w:t>
      </w:r>
      <w:r>
        <w:rPr>
          <w:rFonts w:ascii="Times New Roman" w:hAnsi="Times New Roman" w:cs="Times New Roman"/>
          <w:sz w:val="28"/>
          <w:szCs w:val="28"/>
        </w:rPr>
        <w:t>: The editor is a full-featured programmer's text editor that also serves as a window into the debugger.</w:t>
      </w:r>
    </w:p>
    <w:p w:rsidR="00986820" w:rsidRDefault="00986820" w:rsidP="0005331D">
      <w:pPr>
        <w:pStyle w:val="ListParagraph"/>
        <w:ind w:left="0"/>
        <w:jc w:val="both"/>
        <w:rPr>
          <w:rFonts w:ascii="Times New Roman" w:hAnsi="Times New Roman" w:cs="Times New Roman"/>
          <w:sz w:val="28"/>
          <w:szCs w:val="28"/>
        </w:rPr>
      </w:pPr>
    </w:p>
    <w:p w:rsidR="00986820" w:rsidRDefault="00681BA9" w:rsidP="0005331D">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Assembler/Linker and Language Tools</w:t>
      </w:r>
      <w:r>
        <w:rPr>
          <w:rFonts w:ascii="Times New Roman" w:hAnsi="Times New Roman" w:cs="Times New Roman"/>
          <w:sz w:val="28"/>
          <w:szCs w:val="28"/>
        </w:rPr>
        <w:t>: The assembler can be used stand-alone to assemble a single file, or can be used with the linker to build a project from separate source files, libraries and recompiled objects. The linker is responsible for positioning the compiled code into memory areas of the target microcontroller.</w:t>
      </w:r>
    </w:p>
    <w:p w:rsidR="00986820" w:rsidRDefault="00986820" w:rsidP="0005331D">
      <w:pPr>
        <w:pStyle w:val="ListParagraph"/>
        <w:ind w:left="0"/>
        <w:jc w:val="both"/>
        <w:rPr>
          <w:rFonts w:ascii="Times New Roman" w:hAnsi="Times New Roman" w:cs="Times New Roman"/>
          <w:sz w:val="28"/>
          <w:szCs w:val="28"/>
        </w:rPr>
      </w:pPr>
    </w:p>
    <w:p w:rsidR="00986820" w:rsidRDefault="00681BA9" w:rsidP="0005331D">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Debugger</w:t>
      </w:r>
      <w:r>
        <w:rPr>
          <w:rFonts w:ascii="Times New Roman" w:hAnsi="Times New Roman" w:cs="Times New Roman"/>
          <w:sz w:val="28"/>
          <w:szCs w:val="28"/>
        </w:rPr>
        <w:t>: The Microchip debugger allows breakpoints, single stepping, watch windows and all the features of a modern debugger for the MPLAB IDE. It works in conjunction with the editor to reference information from the target being debugged back to the source code.</w:t>
      </w:r>
    </w:p>
    <w:p w:rsidR="00986820" w:rsidRDefault="00986820" w:rsidP="0005331D">
      <w:pPr>
        <w:pStyle w:val="ListParagraph"/>
        <w:ind w:left="0"/>
        <w:jc w:val="both"/>
        <w:rPr>
          <w:rFonts w:ascii="Times New Roman" w:hAnsi="Times New Roman" w:cs="Times New Roman"/>
          <w:sz w:val="28"/>
          <w:szCs w:val="28"/>
        </w:rPr>
      </w:pPr>
    </w:p>
    <w:p w:rsidR="0022266F" w:rsidRDefault="00681BA9" w:rsidP="0005331D">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Execution Engines</w:t>
      </w:r>
      <w:r>
        <w:rPr>
          <w:rFonts w:ascii="Times New Roman" w:hAnsi="Times New Roman" w:cs="Times New Roman"/>
          <w:sz w:val="28"/>
          <w:szCs w:val="28"/>
        </w:rPr>
        <w:t>: There are software simulators in MPLAB IDE for all PIC</w:t>
      </w:r>
      <w:r w:rsidR="00AA712F">
        <w:rPr>
          <w:rFonts w:ascii="Times New Roman" w:hAnsi="Times New Roman" w:cs="Times New Roman"/>
          <w:sz w:val="28"/>
          <w:szCs w:val="28"/>
        </w:rPr>
        <w:t xml:space="preserve"> </w:t>
      </w:r>
      <w:r>
        <w:rPr>
          <w:rFonts w:ascii="Times New Roman" w:hAnsi="Times New Roman" w:cs="Times New Roman"/>
          <w:sz w:val="28"/>
          <w:szCs w:val="28"/>
        </w:rPr>
        <w:t>micro MCU and dsPIC DSC devices. These simulators use the PC to simulate the instructions and some peripheral functions of the PIC</w:t>
      </w:r>
      <w:r w:rsidR="00AA712F">
        <w:rPr>
          <w:rFonts w:ascii="Times New Roman" w:hAnsi="Times New Roman" w:cs="Times New Roman"/>
          <w:sz w:val="28"/>
          <w:szCs w:val="28"/>
        </w:rPr>
        <w:t xml:space="preserve"> </w:t>
      </w:r>
      <w:r>
        <w:rPr>
          <w:rFonts w:ascii="Times New Roman" w:hAnsi="Times New Roman" w:cs="Times New Roman"/>
          <w:sz w:val="28"/>
          <w:szCs w:val="28"/>
        </w:rPr>
        <w:t>micro MCU and dsPIC DSC devices. Optional in-circuit emulators and in-circuit debuggers are also available to test code as it ru</w:t>
      </w:r>
      <w:r w:rsidR="000816E5">
        <w:rPr>
          <w:rFonts w:ascii="Times New Roman" w:hAnsi="Times New Roman" w:cs="Times New Roman"/>
          <w:sz w:val="28"/>
          <w:szCs w:val="28"/>
        </w:rPr>
        <w:t>ns in the applications hardware</w:t>
      </w:r>
      <w:r w:rsidR="00C46EA3">
        <w:rPr>
          <w:rFonts w:ascii="Times New Roman" w:hAnsi="Times New Roman" w:cs="Times New Roman"/>
          <w:sz w:val="28"/>
          <w:szCs w:val="28"/>
        </w:rPr>
        <w:t>.</w:t>
      </w:r>
    </w:p>
    <w:p w:rsidR="00C46EA3" w:rsidDel="00251832" w:rsidRDefault="00C46EA3">
      <w:pPr>
        <w:spacing w:line="276" w:lineRule="auto"/>
        <w:jc w:val="left"/>
        <w:rPr>
          <w:del w:id="38" w:author="Karthik Raja C Chandrasekaran" w:date="2019-03-22T13:05:00Z"/>
          <w:rFonts w:ascii="Times New Roman" w:hAnsi="Times New Roman" w:cs="Times New Roman"/>
          <w:sz w:val="28"/>
          <w:szCs w:val="28"/>
        </w:rPr>
      </w:pPr>
      <w:del w:id="39" w:author="Karthik Raja C Chandrasekaran" w:date="2019-03-22T13:05:00Z">
        <w:r w:rsidDel="00251832">
          <w:rPr>
            <w:rFonts w:ascii="Times New Roman" w:hAnsi="Times New Roman" w:cs="Times New Roman"/>
            <w:sz w:val="28"/>
            <w:szCs w:val="28"/>
          </w:rPr>
          <w:br w:type="page"/>
        </w:r>
      </w:del>
    </w:p>
    <w:p w:rsidR="00C46EA3" w:rsidRDefault="00C46EA3" w:rsidP="00251832">
      <w:pPr>
        <w:spacing w:line="276" w:lineRule="auto"/>
        <w:jc w:val="left"/>
        <w:pPrChange w:id="40" w:author="Karthik Raja C Chandrasekaran" w:date="2019-03-22T13:05:00Z">
          <w:pPr>
            <w:pStyle w:val="ListParagraph"/>
            <w:ind w:left="0"/>
            <w:jc w:val="both"/>
          </w:pPr>
        </w:pPrChange>
      </w:pPr>
    </w:p>
    <w:p w:rsidR="00251832" w:rsidRDefault="00251832" w:rsidP="00B75119">
      <w:pPr>
        <w:pStyle w:val="ListParagraph"/>
        <w:ind w:left="0"/>
        <w:jc w:val="both"/>
        <w:rPr>
          <w:ins w:id="41" w:author="Karthik Raja C Chandrasekaran" w:date="2019-03-22T13:05:00Z"/>
          <w:rFonts w:ascii="Times New Roman" w:hAnsi="Times New Roman" w:cs="Times New Roman"/>
          <w:b/>
          <w:bCs/>
          <w:sz w:val="32"/>
          <w:szCs w:val="32"/>
        </w:rPr>
      </w:pPr>
      <w:ins w:id="42" w:author="Karthik Raja C Chandrasekaran" w:date="2019-03-22T13:05:00Z">
        <w:r>
          <w:rPr>
            <w:rFonts w:ascii="Times New Roman" w:hAnsi="Times New Roman" w:cs="Times New Roman"/>
            <w:b/>
            <w:bCs/>
            <w:sz w:val="32"/>
            <w:szCs w:val="32"/>
          </w:rPr>
          <w:br/>
        </w:r>
      </w:ins>
    </w:p>
    <w:p w:rsidR="00986820" w:rsidRPr="000816E5" w:rsidRDefault="0022266F" w:rsidP="00B75119">
      <w:pPr>
        <w:pStyle w:val="ListParagraph"/>
        <w:ind w:left="0"/>
        <w:jc w:val="both"/>
        <w:rPr>
          <w:rFonts w:ascii="Times New Roman" w:hAnsi="Times New Roman" w:cs="Times New Roman"/>
          <w:b/>
          <w:bCs/>
          <w:sz w:val="32"/>
          <w:szCs w:val="32"/>
        </w:rPr>
      </w:pPr>
      <w:r>
        <w:rPr>
          <w:rFonts w:ascii="Times New Roman" w:hAnsi="Times New Roman" w:cs="Times New Roman"/>
          <w:b/>
          <w:bCs/>
          <w:sz w:val="32"/>
          <w:szCs w:val="32"/>
        </w:rPr>
        <w:lastRenderedPageBreak/>
        <w:t>Key Features</w:t>
      </w: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sz w:val="28"/>
          <w:szCs w:val="28"/>
        </w:rPr>
        <w:t>MPLAB IDE is a Windows Operating System (OS) based Integrated Development Environment for the PIC MCU families and the dsPIC Digital Signal Controllers.</w:t>
      </w:r>
    </w:p>
    <w:p w:rsidR="00986820" w:rsidRPr="0022266F"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 MPLAB IDE provides the ability to:</w:t>
      </w:r>
    </w:p>
    <w:p w:rsidR="00986820" w:rsidRPr="000816E5" w:rsidRDefault="00681BA9" w:rsidP="00B75119">
      <w:pPr>
        <w:pStyle w:val="ListParagraph"/>
        <w:numPr>
          <w:ilvl w:val="0"/>
          <w:numId w:val="3"/>
        </w:numPr>
        <w:ind w:left="0"/>
        <w:jc w:val="both"/>
        <w:rPr>
          <w:rFonts w:ascii="Times New Roman" w:hAnsi="Times New Roman" w:cs="Times New Roman"/>
          <w:sz w:val="28"/>
          <w:szCs w:val="28"/>
        </w:rPr>
      </w:pPr>
      <w:r w:rsidRPr="000816E5">
        <w:rPr>
          <w:rFonts w:ascii="Times New Roman" w:hAnsi="Times New Roman" w:cs="Times New Roman"/>
          <w:sz w:val="28"/>
          <w:szCs w:val="28"/>
        </w:rPr>
        <w:t>Create and edit source code using the built-in editor.</w:t>
      </w:r>
    </w:p>
    <w:p w:rsidR="00986820" w:rsidRPr="000816E5" w:rsidRDefault="00681BA9" w:rsidP="00B75119">
      <w:pPr>
        <w:pStyle w:val="ListParagraph"/>
        <w:numPr>
          <w:ilvl w:val="0"/>
          <w:numId w:val="3"/>
        </w:numPr>
        <w:ind w:left="0"/>
        <w:jc w:val="both"/>
        <w:rPr>
          <w:rFonts w:ascii="Times New Roman" w:hAnsi="Times New Roman" w:cs="Times New Roman"/>
          <w:sz w:val="28"/>
          <w:szCs w:val="28"/>
        </w:rPr>
      </w:pPr>
      <w:r w:rsidRPr="000816E5">
        <w:rPr>
          <w:rFonts w:ascii="Times New Roman" w:hAnsi="Times New Roman" w:cs="Times New Roman"/>
          <w:sz w:val="28"/>
          <w:szCs w:val="28"/>
        </w:rPr>
        <w:t>Assemble, compile and link source code.</w:t>
      </w:r>
    </w:p>
    <w:p w:rsidR="00986820" w:rsidRPr="000816E5" w:rsidRDefault="00681BA9" w:rsidP="00B75119">
      <w:pPr>
        <w:pStyle w:val="ListParagraph"/>
        <w:numPr>
          <w:ilvl w:val="0"/>
          <w:numId w:val="3"/>
        </w:numPr>
        <w:ind w:left="0"/>
        <w:jc w:val="both"/>
        <w:rPr>
          <w:rFonts w:ascii="Times New Roman" w:hAnsi="Times New Roman" w:cs="Times New Roman"/>
          <w:sz w:val="28"/>
          <w:szCs w:val="28"/>
        </w:rPr>
      </w:pPr>
      <w:r w:rsidRPr="000816E5">
        <w:rPr>
          <w:rFonts w:ascii="Times New Roman" w:hAnsi="Times New Roman" w:cs="Times New Roman"/>
          <w:sz w:val="28"/>
          <w:szCs w:val="28"/>
        </w:rPr>
        <w:t>Debug the executable logic by watching program flow with the built-</w:t>
      </w:r>
      <w:r w:rsidR="0005331D">
        <w:rPr>
          <w:rFonts w:ascii="Times New Roman" w:hAnsi="Times New Roman" w:cs="Times New Roman"/>
          <w:sz w:val="28"/>
          <w:szCs w:val="28"/>
        </w:rPr>
        <w:t xml:space="preserve">  </w:t>
      </w:r>
      <w:r w:rsidRPr="000816E5">
        <w:rPr>
          <w:rFonts w:ascii="Times New Roman" w:hAnsi="Times New Roman" w:cs="Times New Roman"/>
          <w:sz w:val="28"/>
          <w:szCs w:val="28"/>
        </w:rPr>
        <w:t>in simulator or in real time with in-circuit emulators or in-circuit debuggers.</w:t>
      </w:r>
    </w:p>
    <w:p w:rsidR="00986820" w:rsidRPr="000816E5" w:rsidRDefault="00681BA9" w:rsidP="00B75119">
      <w:pPr>
        <w:pStyle w:val="ListParagraph"/>
        <w:numPr>
          <w:ilvl w:val="0"/>
          <w:numId w:val="3"/>
        </w:numPr>
        <w:ind w:left="0"/>
        <w:jc w:val="both"/>
        <w:rPr>
          <w:rFonts w:ascii="Times New Roman" w:hAnsi="Times New Roman" w:cs="Times New Roman"/>
          <w:sz w:val="28"/>
          <w:szCs w:val="28"/>
        </w:rPr>
      </w:pPr>
      <w:r w:rsidRPr="000816E5">
        <w:rPr>
          <w:rFonts w:ascii="Times New Roman" w:hAnsi="Times New Roman" w:cs="Times New Roman"/>
          <w:sz w:val="28"/>
          <w:szCs w:val="28"/>
        </w:rPr>
        <w:t>Make timing measurements with the simulator or emulator.</w:t>
      </w:r>
    </w:p>
    <w:p w:rsidR="00986820" w:rsidRPr="000816E5" w:rsidRDefault="00681BA9" w:rsidP="00B75119">
      <w:pPr>
        <w:pStyle w:val="ListParagraph"/>
        <w:numPr>
          <w:ilvl w:val="0"/>
          <w:numId w:val="3"/>
        </w:numPr>
        <w:ind w:left="0"/>
        <w:jc w:val="both"/>
        <w:rPr>
          <w:rFonts w:ascii="Times New Roman" w:hAnsi="Times New Roman" w:cs="Times New Roman"/>
          <w:sz w:val="28"/>
          <w:szCs w:val="28"/>
        </w:rPr>
      </w:pPr>
      <w:r w:rsidRPr="000816E5">
        <w:rPr>
          <w:rFonts w:ascii="Times New Roman" w:hAnsi="Times New Roman" w:cs="Times New Roman"/>
          <w:sz w:val="28"/>
          <w:szCs w:val="28"/>
        </w:rPr>
        <w:t>View variables in Watch windows.</w:t>
      </w:r>
    </w:p>
    <w:p w:rsidR="00986820" w:rsidRPr="000816E5" w:rsidRDefault="00681BA9" w:rsidP="00B75119">
      <w:pPr>
        <w:pStyle w:val="ListParagraph"/>
        <w:numPr>
          <w:ilvl w:val="0"/>
          <w:numId w:val="3"/>
        </w:numPr>
        <w:ind w:left="0"/>
        <w:jc w:val="both"/>
        <w:rPr>
          <w:rFonts w:ascii="Times New Roman" w:hAnsi="Times New Roman" w:cs="Times New Roman"/>
          <w:sz w:val="28"/>
          <w:szCs w:val="28"/>
        </w:rPr>
      </w:pPr>
      <w:r w:rsidRPr="000816E5">
        <w:rPr>
          <w:rFonts w:ascii="Times New Roman" w:hAnsi="Times New Roman" w:cs="Times New Roman"/>
          <w:sz w:val="28"/>
          <w:szCs w:val="28"/>
        </w:rPr>
        <w:t>Program firmware into devices with device programmers</w:t>
      </w:r>
      <w:r w:rsidR="000816E5" w:rsidRPr="000816E5">
        <w:rPr>
          <w:rFonts w:ascii="Times New Roman" w:hAnsi="Times New Roman" w:cs="Times New Roman"/>
          <w:sz w:val="28"/>
          <w:szCs w:val="28"/>
        </w:rPr>
        <w:t>.</w:t>
      </w:r>
    </w:p>
    <w:p w:rsidR="00986820" w:rsidRDefault="00986820" w:rsidP="00B75119">
      <w:pPr>
        <w:pStyle w:val="ListParagraph"/>
        <w:ind w:left="0"/>
        <w:jc w:val="both"/>
        <w:rPr>
          <w:rFonts w:ascii="Times New Roman" w:hAnsi="Times New Roman" w:cs="Times New Roman"/>
          <w:sz w:val="32"/>
          <w:szCs w:val="32"/>
        </w:rPr>
      </w:pPr>
    </w:p>
    <w:p w:rsidR="00986820" w:rsidRPr="000816E5" w:rsidRDefault="00AA712F" w:rsidP="00B75119">
      <w:pPr>
        <w:pStyle w:val="ListParagraph"/>
        <w:ind w:left="0"/>
        <w:jc w:val="both"/>
        <w:rPr>
          <w:rFonts w:ascii="Times New Roman" w:hAnsi="Times New Roman" w:cs="Times New Roman"/>
          <w:b/>
          <w:bCs/>
          <w:sz w:val="32"/>
          <w:szCs w:val="32"/>
        </w:rPr>
      </w:pPr>
      <w:r>
        <w:rPr>
          <w:rFonts w:ascii="Times New Roman" w:hAnsi="Times New Roman" w:cs="Times New Roman"/>
          <w:b/>
          <w:bCs/>
          <w:sz w:val="32"/>
          <w:szCs w:val="32"/>
        </w:rPr>
        <w:t>3.3</w:t>
      </w:r>
      <w:r w:rsidR="005A2E69">
        <w:rPr>
          <w:rFonts w:ascii="Times New Roman" w:hAnsi="Times New Roman" w:cs="Times New Roman"/>
          <w:b/>
          <w:bCs/>
          <w:sz w:val="32"/>
          <w:szCs w:val="32"/>
        </w:rPr>
        <w:t>.2</w:t>
      </w:r>
      <w:r w:rsidR="0022266F">
        <w:rPr>
          <w:rFonts w:ascii="Times New Roman" w:hAnsi="Times New Roman" w:cs="Times New Roman"/>
          <w:b/>
          <w:bCs/>
          <w:sz w:val="32"/>
          <w:szCs w:val="32"/>
        </w:rPr>
        <w:t xml:space="preserve">   EMBEDDED C</w:t>
      </w:r>
    </w:p>
    <w:p w:rsidR="00AA712F" w:rsidRDefault="00681BA9" w:rsidP="0022266F">
      <w:pPr>
        <w:pStyle w:val="ListParagraph"/>
        <w:ind w:left="0" w:firstLineChars="450" w:firstLine="1260"/>
        <w:jc w:val="both"/>
        <w:rPr>
          <w:rFonts w:ascii="Times New Roman" w:hAnsi="Times New Roman" w:cs="Times New Roman"/>
          <w:sz w:val="28"/>
          <w:szCs w:val="28"/>
        </w:rPr>
      </w:pPr>
      <w:r w:rsidRPr="001C0A15">
        <w:rPr>
          <w:rFonts w:ascii="Times New Roman" w:hAnsi="Times New Roman" w:cs="Times New Roman"/>
          <w:sz w:val="28"/>
          <w:szCs w:val="28"/>
        </w:rPr>
        <w:t>Embedded C is one of the most popular and most commonly used Programming Languages in the development of Embedded Systems. So, in this article, we will see some of the Basics of Embedded C Program and the Programming Structure of Embedded C.</w:t>
      </w:r>
      <w:r w:rsidR="00AA712F">
        <w:rPr>
          <w:rFonts w:ascii="Times New Roman" w:hAnsi="Times New Roman" w:cs="Times New Roman"/>
          <w:sz w:val="28"/>
          <w:szCs w:val="28"/>
        </w:rPr>
        <w:t xml:space="preserve"> </w:t>
      </w:r>
      <w:r w:rsidRPr="001C0A15">
        <w:rPr>
          <w:rFonts w:ascii="Times New Roman" w:hAnsi="Times New Roman" w:cs="Times New Roman"/>
          <w:sz w:val="28"/>
          <w:szCs w:val="28"/>
        </w:rPr>
        <w:t>Embedded C is perhaps the most popular languages among Embedded Programmers for programming Embedded Systems. There are many popular programming languages like Assembly, BASIC, C++ etc. that are often used for developing Embedded Systems but Embedded C remains popular due to its efficiency, less development time and portability.</w:t>
      </w:r>
    </w:p>
    <w:p w:rsidR="0022266F" w:rsidRPr="0022266F" w:rsidRDefault="0022266F" w:rsidP="0022266F">
      <w:pPr>
        <w:pStyle w:val="ListParagraph"/>
        <w:ind w:left="0" w:firstLineChars="450" w:firstLine="1260"/>
        <w:jc w:val="both"/>
        <w:rPr>
          <w:rFonts w:ascii="Times New Roman" w:hAnsi="Times New Roman" w:cs="Times New Roman"/>
          <w:sz w:val="28"/>
          <w:szCs w:val="28"/>
        </w:rPr>
      </w:pPr>
    </w:p>
    <w:p w:rsidR="00AA712F" w:rsidRDefault="00681BA9" w:rsidP="00B75119">
      <w:pPr>
        <w:pStyle w:val="ListParagraph"/>
        <w:ind w:left="0"/>
        <w:jc w:val="both"/>
        <w:rPr>
          <w:rFonts w:ascii="Times New Roman" w:hAnsi="Times New Roman" w:cs="Times New Roman"/>
          <w:b/>
          <w:bCs/>
          <w:sz w:val="32"/>
          <w:szCs w:val="32"/>
        </w:rPr>
      </w:pPr>
      <w:r>
        <w:rPr>
          <w:rFonts w:ascii="Times New Roman" w:hAnsi="Times New Roman" w:cs="Times New Roman"/>
          <w:b/>
          <w:bCs/>
          <w:sz w:val="32"/>
          <w:szCs w:val="32"/>
        </w:rPr>
        <w:t xml:space="preserve">Components </w:t>
      </w:r>
      <w:r w:rsidR="00AA712F">
        <w:rPr>
          <w:rFonts w:ascii="Times New Roman" w:hAnsi="Times New Roman" w:cs="Times New Roman"/>
          <w:b/>
          <w:bCs/>
          <w:sz w:val="32"/>
          <w:szCs w:val="32"/>
        </w:rPr>
        <w:t xml:space="preserve">of </w:t>
      </w:r>
      <w:r w:rsidR="0022266F">
        <w:rPr>
          <w:rFonts w:ascii="Times New Roman" w:hAnsi="Times New Roman" w:cs="Times New Roman"/>
          <w:b/>
          <w:bCs/>
          <w:sz w:val="32"/>
          <w:szCs w:val="32"/>
        </w:rPr>
        <w:t>Embedded C</w:t>
      </w:r>
    </w:p>
    <w:p w:rsidR="00986820" w:rsidRPr="00AA712F" w:rsidRDefault="00681BA9" w:rsidP="00B75119">
      <w:pPr>
        <w:pStyle w:val="ListParagraph"/>
        <w:ind w:left="0"/>
        <w:jc w:val="both"/>
        <w:rPr>
          <w:rFonts w:ascii="Times New Roman" w:hAnsi="Times New Roman" w:cs="Times New Roman"/>
          <w:b/>
          <w:bCs/>
          <w:sz w:val="32"/>
          <w:szCs w:val="32"/>
        </w:rPr>
      </w:pPr>
      <w:r w:rsidRPr="001C0A15">
        <w:rPr>
          <w:rFonts w:ascii="Times New Roman" w:hAnsi="Times New Roman" w:cs="Times New Roman"/>
          <w:b/>
          <w:bCs/>
          <w:sz w:val="28"/>
          <w:szCs w:val="28"/>
        </w:rPr>
        <w:lastRenderedPageBreak/>
        <w:t>Comments</w:t>
      </w:r>
      <w:r w:rsidRPr="001C0A15">
        <w:rPr>
          <w:rFonts w:ascii="Times New Roman" w:hAnsi="Times New Roman" w:cs="Times New Roman"/>
          <w:sz w:val="28"/>
          <w:szCs w:val="28"/>
        </w:rPr>
        <w:t>: Comments are readable text that are written to help us understand the code easily. They are ignored by the compiler and do not take up any memory in the final code.</w:t>
      </w:r>
    </w:p>
    <w:p w:rsidR="00986820" w:rsidRPr="008972D7" w:rsidRDefault="00681BA9" w:rsidP="00B75119">
      <w:pPr>
        <w:pStyle w:val="ListParagraph"/>
        <w:ind w:left="0"/>
        <w:jc w:val="both"/>
        <w:rPr>
          <w:rFonts w:ascii="Times New Roman" w:hAnsi="Times New Roman" w:cs="Times New Roman"/>
          <w:sz w:val="28"/>
          <w:szCs w:val="28"/>
        </w:rPr>
      </w:pPr>
      <w:r w:rsidRPr="001C0A15">
        <w:rPr>
          <w:rFonts w:ascii="Times New Roman" w:hAnsi="Times New Roman" w:cs="Times New Roman"/>
          <w:sz w:val="28"/>
          <w:szCs w:val="28"/>
        </w:rPr>
        <w:t>There are two ways you can write comments: one is the single line comments denoted by // and the other is multiline comments denoted by /*….*/.</w:t>
      </w:r>
    </w:p>
    <w:p w:rsidR="00986820" w:rsidRDefault="0022266F" w:rsidP="00B75119">
      <w:pPr>
        <w:pStyle w:val="ListParagraph"/>
        <w:ind w:left="0"/>
        <w:jc w:val="both"/>
        <w:rPr>
          <w:rFonts w:ascii="Times New Roman" w:hAnsi="Times New Roman" w:cs="Times New Roman"/>
          <w:sz w:val="32"/>
          <w:szCs w:val="32"/>
        </w:rPr>
      </w:pPr>
      <w:r>
        <w:rPr>
          <w:rFonts w:ascii="Times New Roman" w:hAnsi="Times New Roman" w:cs="Times New Roman"/>
          <w:b/>
          <w:bCs/>
          <w:sz w:val="32"/>
          <w:szCs w:val="32"/>
        </w:rPr>
        <w:t>Preprocessor Directive</w:t>
      </w: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sz w:val="28"/>
          <w:szCs w:val="28"/>
        </w:rPr>
        <w:t>A Preprocessor Directive in Embedded C is an indication to the compiler that it must look in to this file for symbols that are not defined in the program.</w:t>
      </w: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sz w:val="28"/>
          <w:szCs w:val="28"/>
        </w:rPr>
        <w:t>In C Programming Language (also in Embedded C), Preprocessor Directives are usually represented using #include… or #define.In Embedded C Programming, we usually use the preprocessor directive to indicate a header file specific to the microcontroller, which contains all the SFRs and the bits in those SFRs.</w:t>
      </w: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sz w:val="28"/>
          <w:szCs w:val="28"/>
        </w:rPr>
        <w:t>In case of 8051, Keil Compiler has the file “reg51.h”, which must be written at the beginning of every Embedded C Program.. Global Variables: Global Variables, as the name suggests, are Global to the program i.e. they can be accessed anywhere in the program.</w:t>
      </w:r>
    </w:p>
    <w:p w:rsidR="00986820" w:rsidRDefault="00986820" w:rsidP="00B75119">
      <w:pPr>
        <w:pStyle w:val="ListParagraph"/>
        <w:ind w:left="0"/>
        <w:jc w:val="both"/>
        <w:rPr>
          <w:rFonts w:ascii="Times New Roman" w:hAnsi="Times New Roman" w:cs="Times New Roman"/>
          <w:b/>
          <w:bCs/>
          <w:sz w:val="28"/>
          <w:szCs w:val="28"/>
        </w:rPr>
      </w:pPr>
    </w:p>
    <w:p w:rsidR="00986820" w:rsidRPr="00AA712F"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Local Variables: </w:t>
      </w:r>
      <w:r>
        <w:rPr>
          <w:rFonts w:ascii="Times New Roman" w:hAnsi="Times New Roman" w:cs="Times New Roman"/>
          <w:sz w:val="28"/>
          <w:szCs w:val="28"/>
        </w:rPr>
        <w:t>Local Variables, in contrast to Global Variables, are confined to their respective function.</w:t>
      </w: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Main Function</w:t>
      </w:r>
      <w:r>
        <w:rPr>
          <w:rFonts w:ascii="Times New Roman" w:hAnsi="Times New Roman" w:cs="Times New Roman"/>
          <w:sz w:val="28"/>
          <w:szCs w:val="28"/>
        </w:rPr>
        <w:t>: Every C or Embedded C Program has one main function, from where the execution of the program begins.</w:t>
      </w:r>
    </w:p>
    <w:p w:rsidR="0022266F" w:rsidRPr="00AA712F" w:rsidRDefault="0022266F" w:rsidP="00B75119">
      <w:pPr>
        <w:pStyle w:val="ListParagraph"/>
        <w:ind w:left="0"/>
        <w:jc w:val="both"/>
        <w:rPr>
          <w:rFonts w:ascii="Times New Roman" w:hAnsi="Times New Roman" w:cs="Times New Roman"/>
          <w:sz w:val="28"/>
          <w:szCs w:val="28"/>
        </w:rPr>
      </w:pPr>
    </w:p>
    <w:p w:rsidR="006C0D27" w:rsidRPr="00B16D10" w:rsidRDefault="00235626" w:rsidP="00B16D10">
      <w:pPr>
        <w:spacing w:line="276" w:lineRule="auto"/>
        <w:jc w:val="left"/>
        <w:rPr>
          <w:rFonts w:ascii="Times New Roman" w:hAnsi="Times New Roman" w:cs="Times New Roman"/>
          <w:b/>
          <w:bCs/>
          <w:sz w:val="32"/>
          <w:szCs w:val="32"/>
        </w:rPr>
      </w:pPr>
      <w:r>
        <w:rPr>
          <w:rFonts w:ascii="Times New Roman" w:hAnsi="Times New Roman" w:cs="Times New Roman"/>
          <w:b/>
          <w:bCs/>
          <w:sz w:val="32"/>
          <w:szCs w:val="32"/>
        </w:rPr>
        <w:br w:type="page"/>
      </w:r>
    </w:p>
    <w:p w:rsidR="00986820" w:rsidRPr="0003340B" w:rsidRDefault="0005331D" w:rsidP="0003340B">
      <w:pPr>
        <w:rPr>
          <w:rFonts w:ascii="Times New Roman" w:hAnsi="Times New Roman" w:cs="Times New Roman"/>
          <w:b/>
          <w:bCs/>
          <w:sz w:val="32"/>
          <w:szCs w:val="32"/>
          <w:rPrChange w:id="43" w:author="Karthik Raja C Chandrasekaran" w:date="2019-03-22T13:20:00Z">
            <w:rPr/>
          </w:rPrChange>
        </w:rPr>
        <w:pPrChange w:id="44" w:author="Karthik Raja C Chandrasekaran" w:date="2019-03-22T13:20:00Z">
          <w:pPr>
            <w:pStyle w:val="ListParagraph"/>
            <w:ind w:left="2160" w:firstLine="720"/>
            <w:jc w:val="both"/>
          </w:pPr>
        </w:pPrChange>
      </w:pPr>
      <w:r w:rsidRPr="0003340B">
        <w:rPr>
          <w:rFonts w:ascii="Times New Roman" w:hAnsi="Times New Roman" w:cs="Times New Roman"/>
          <w:b/>
          <w:bCs/>
          <w:sz w:val="32"/>
          <w:szCs w:val="32"/>
          <w:rPrChange w:id="45" w:author="Karthik Raja C Chandrasekaran" w:date="2019-03-22T13:20:00Z">
            <w:rPr/>
          </w:rPrChange>
        </w:rPr>
        <w:lastRenderedPageBreak/>
        <w:t>CHAPTER 4</w:t>
      </w:r>
    </w:p>
    <w:p w:rsidR="00986820" w:rsidRDefault="0084326D" w:rsidP="0003340B">
      <w:pPr>
        <w:spacing w:after="0"/>
        <w:rPr>
          <w:rFonts w:ascii="Times New Roman" w:hAnsi="Times New Roman" w:cs="Times New Roman"/>
          <w:b/>
          <w:bCs/>
          <w:sz w:val="32"/>
          <w:szCs w:val="32"/>
        </w:rPr>
        <w:pPrChange w:id="46" w:author="Karthik Raja C Chandrasekaran" w:date="2019-03-22T13:20:00Z">
          <w:pPr>
            <w:spacing w:after="0"/>
            <w:ind w:left="720" w:firstLine="720"/>
            <w:jc w:val="both"/>
          </w:pPr>
        </w:pPrChange>
      </w:pPr>
      <w:r>
        <w:rPr>
          <w:rFonts w:ascii="Times New Roman" w:hAnsi="Times New Roman" w:cs="Times New Roman"/>
          <w:b/>
          <w:bCs/>
          <w:sz w:val="32"/>
          <w:szCs w:val="32"/>
        </w:rPr>
        <w:t xml:space="preserve">PROJECT PURPOSE </w:t>
      </w:r>
      <w:del w:id="47" w:author="Karthik Raja C Chandrasekaran" w:date="2019-03-22T12:59:00Z">
        <w:r w:rsidDel="00EC0515">
          <w:rPr>
            <w:rFonts w:ascii="Times New Roman" w:hAnsi="Times New Roman" w:cs="Times New Roman"/>
            <w:b/>
            <w:bCs/>
            <w:sz w:val="32"/>
            <w:szCs w:val="32"/>
          </w:rPr>
          <w:delText>AND SCOPE</w:delText>
        </w:r>
      </w:del>
    </w:p>
    <w:p w:rsidR="00986820" w:rsidRPr="0005331D" w:rsidRDefault="0005331D" w:rsidP="00B75119">
      <w:pPr>
        <w:spacing w:after="0"/>
        <w:jc w:val="both"/>
        <w:rPr>
          <w:rFonts w:ascii="Times New Roman" w:hAnsi="Times New Roman" w:cs="Times New Roman"/>
          <w:b/>
          <w:bCs/>
          <w:sz w:val="32"/>
          <w:szCs w:val="32"/>
        </w:rPr>
      </w:pPr>
      <w:r>
        <w:rPr>
          <w:rFonts w:ascii="Times New Roman" w:hAnsi="Times New Roman" w:cs="Times New Roman"/>
          <w:b/>
          <w:bCs/>
          <w:sz w:val="32"/>
          <w:szCs w:val="32"/>
        </w:rPr>
        <w:t>4.1</w:t>
      </w:r>
      <w:r w:rsidR="0084326D">
        <w:rPr>
          <w:rFonts w:ascii="Times New Roman" w:hAnsi="Times New Roman" w:cs="Times New Roman"/>
          <w:b/>
          <w:bCs/>
          <w:sz w:val="32"/>
          <w:szCs w:val="32"/>
        </w:rPr>
        <w:t>.</w:t>
      </w:r>
      <w:r>
        <w:rPr>
          <w:rFonts w:ascii="Times New Roman" w:hAnsi="Times New Roman" w:cs="Times New Roman"/>
          <w:b/>
          <w:bCs/>
          <w:sz w:val="32"/>
          <w:szCs w:val="32"/>
        </w:rPr>
        <w:t xml:space="preserve"> </w:t>
      </w:r>
      <w:r w:rsidR="0084326D">
        <w:rPr>
          <w:rFonts w:ascii="Times New Roman" w:hAnsi="Times New Roman" w:cs="Times New Roman"/>
          <w:b/>
          <w:bCs/>
          <w:sz w:val="32"/>
          <w:szCs w:val="32"/>
        </w:rPr>
        <w:t>PURPOSE</w:t>
      </w:r>
    </w:p>
    <w:p w:rsidR="00986820" w:rsidRDefault="00681BA9" w:rsidP="00B75119">
      <w:pPr>
        <w:spacing w:after="0"/>
        <w:jc w:val="both"/>
        <w:rPr>
          <w:rFonts w:ascii="Times New Roman" w:hAnsi="Times New Roman" w:cs="Times New Roman"/>
          <w:sz w:val="28"/>
          <w:szCs w:val="28"/>
        </w:rPr>
      </w:pPr>
      <w:r>
        <w:rPr>
          <w:rFonts w:ascii="Times New Roman" w:hAnsi="Times New Roman" w:cs="Times New Roman"/>
          <w:sz w:val="28"/>
          <w:szCs w:val="28"/>
        </w:rPr>
        <w:t>The main objective or purpose of t</w:t>
      </w:r>
      <w:r w:rsidR="006B7A7E">
        <w:rPr>
          <w:rFonts w:ascii="Times New Roman" w:hAnsi="Times New Roman" w:cs="Times New Roman"/>
          <w:sz w:val="28"/>
          <w:szCs w:val="28"/>
        </w:rPr>
        <w:t>his system is to provide an effi</w:t>
      </w:r>
      <w:r>
        <w:rPr>
          <w:rFonts w:ascii="Times New Roman" w:hAnsi="Times New Roman" w:cs="Times New Roman"/>
          <w:sz w:val="28"/>
          <w:szCs w:val="28"/>
        </w:rPr>
        <w:t>cient method for detecting cracks or obstacles on the course of a train</w:t>
      </w:r>
    </w:p>
    <w:p w:rsidR="00986820" w:rsidRDefault="00681BA9" w:rsidP="00B75119">
      <w:pPr>
        <w:spacing w:after="0"/>
        <w:jc w:val="both"/>
        <w:rPr>
          <w:rFonts w:ascii="Times New Roman" w:hAnsi="Times New Roman" w:cs="Times New Roman"/>
          <w:sz w:val="28"/>
          <w:szCs w:val="28"/>
        </w:rPr>
      </w:pPr>
      <w:r>
        <w:rPr>
          <w:rFonts w:ascii="Times New Roman" w:hAnsi="Times New Roman" w:cs="Times New Roman"/>
          <w:sz w:val="28"/>
          <w:szCs w:val="28"/>
        </w:rPr>
        <w:t>\in a railway track.</w:t>
      </w:r>
      <w:ins w:id="48" w:author="Karthik Raja C Chandrasekaran" w:date="2019-03-22T13:00:00Z">
        <w:r w:rsidR="00B724AC">
          <w:rPr>
            <w:rFonts w:ascii="Times New Roman" w:hAnsi="Times New Roman" w:cs="Times New Roman"/>
            <w:sz w:val="28"/>
            <w:szCs w:val="28"/>
          </w:rPr>
          <w:t xml:space="preserve"> </w:t>
        </w:r>
      </w:ins>
      <w:r>
        <w:rPr>
          <w:rFonts w:ascii="Times New Roman" w:hAnsi="Times New Roman" w:cs="Times New Roman"/>
          <w:sz w:val="28"/>
          <w:szCs w:val="28"/>
        </w:rPr>
        <w:t>This is done through interme</w:t>
      </w:r>
      <w:r w:rsidR="006B7A7E">
        <w:rPr>
          <w:rFonts w:ascii="Times New Roman" w:hAnsi="Times New Roman" w:cs="Times New Roman"/>
          <w:sz w:val="28"/>
          <w:szCs w:val="28"/>
        </w:rPr>
        <w:t xml:space="preserve">diating </w:t>
      </w:r>
      <w:del w:id="49" w:author="Karthik Raja C Chandrasekaran" w:date="2019-03-22T12:58:00Z">
        <w:r w:rsidR="00726BF9" w:rsidDel="00AC5434">
          <w:rPr>
            <w:rFonts w:ascii="Times New Roman" w:hAnsi="Times New Roman" w:cs="Times New Roman"/>
            <w:sz w:val="28"/>
            <w:szCs w:val="28"/>
          </w:rPr>
          <w:delText>IOT</w:delText>
        </w:r>
      </w:del>
      <w:ins w:id="50" w:author="Karthik Raja C Chandrasekaran" w:date="2019-03-22T12:58:00Z">
        <w:r w:rsidR="00AC5434">
          <w:rPr>
            <w:rFonts w:ascii="Times New Roman" w:hAnsi="Times New Roman" w:cs="Times New Roman"/>
            <w:sz w:val="28"/>
            <w:szCs w:val="28"/>
          </w:rPr>
          <w:t>IOT</w:t>
        </w:r>
      </w:ins>
      <w:r w:rsidR="006B7A7E">
        <w:rPr>
          <w:rFonts w:ascii="Times New Roman" w:hAnsi="Times New Roman" w:cs="Times New Roman"/>
          <w:sz w:val="28"/>
          <w:szCs w:val="28"/>
        </w:rPr>
        <w:t xml:space="preserve"> based solutions pai</w:t>
      </w:r>
      <w:r>
        <w:rPr>
          <w:rFonts w:ascii="Times New Roman" w:hAnsi="Times New Roman" w:cs="Times New Roman"/>
          <w:sz w:val="28"/>
          <w:szCs w:val="28"/>
        </w:rPr>
        <w:t>red up with a few sensors to help detect the cracks or obstacles.</w:t>
      </w:r>
    </w:p>
    <w:p w:rsidR="00986820" w:rsidRDefault="006B7A7E" w:rsidP="00B75119">
      <w:pPr>
        <w:spacing w:after="0"/>
        <w:jc w:val="both"/>
        <w:rPr>
          <w:rFonts w:ascii="Times New Roman" w:hAnsi="Times New Roman" w:cs="Times New Roman"/>
          <w:sz w:val="28"/>
          <w:szCs w:val="28"/>
        </w:rPr>
      </w:pPr>
      <w:r>
        <w:rPr>
          <w:rFonts w:ascii="Times New Roman" w:hAnsi="Times New Roman" w:cs="Times New Roman"/>
          <w:sz w:val="28"/>
          <w:szCs w:val="28"/>
        </w:rPr>
        <w:t>We propose a few sen</w:t>
      </w:r>
      <w:r w:rsidR="00681BA9">
        <w:rPr>
          <w:rFonts w:ascii="Times New Roman" w:hAnsi="Times New Roman" w:cs="Times New Roman"/>
          <w:sz w:val="28"/>
          <w:szCs w:val="28"/>
        </w:rPr>
        <w:t>sors like the IR sensor which contains a transmitter and a receiver attached to the same unit. This way the IR ray is sent and if there is an obstacle, there comes a disturbance and it is notified.</w:t>
      </w:r>
    </w:p>
    <w:p w:rsidR="00986820" w:rsidRDefault="00681BA9" w:rsidP="00B75119">
      <w:pPr>
        <w:spacing w:after="0"/>
        <w:jc w:val="both"/>
        <w:rPr>
          <w:rFonts w:ascii="Times New Roman" w:hAnsi="Times New Roman" w:cs="Times New Roman"/>
          <w:sz w:val="28"/>
          <w:szCs w:val="28"/>
        </w:rPr>
      </w:pPr>
      <w:r>
        <w:rPr>
          <w:rFonts w:ascii="Times New Roman" w:hAnsi="Times New Roman" w:cs="Times New Roman"/>
          <w:sz w:val="28"/>
          <w:szCs w:val="28"/>
        </w:rPr>
        <w:t>We also bring up the MEMS sensor which is used to detect the displacement in the track. The way this works is we input the x, y and z coordinates to the senso</w:t>
      </w:r>
      <w:ins w:id="51" w:author="Karthik Raja C Chandrasekaran" w:date="2019-03-22T13:00:00Z">
        <w:r w:rsidR="0081153C">
          <w:rPr>
            <w:rFonts w:ascii="Times New Roman" w:hAnsi="Times New Roman" w:cs="Times New Roman"/>
            <w:sz w:val="28"/>
            <w:szCs w:val="28"/>
          </w:rPr>
          <w:t>r</w:t>
        </w:r>
      </w:ins>
      <w:del w:id="52" w:author="Karthik Raja C Chandrasekaran" w:date="2019-03-22T13:00:00Z">
        <w:r w:rsidDel="0081153C">
          <w:rPr>
            <w:rFonts w:ascii="Times New Roman" w:hAnsi="Times New Roman" w:cs="Times New Roman"/>
            <w:sz w:val="28"/>
            <w:szCs w:val="28"/>
          </w:rPr>
          <w:delText>n</w:delText>
        </w:r>
      </w:del>
      <w:r>
        <w:rPr>
          <w:rFonts w:ascii="Times New Roman" w:hAnsi="Times New Roman" w:cs="Times New Roman"/>
          <w:sz w:val="28"/>
          <w:szCs w:val="28"/>
        </w:rPr>
        <w:t xml:space="preserve"> and If there is any displacement it gets reflected on the output.</w:t>
      </w:r>
    </w:p>
    <w:p w:rsidR="00986820" w:rsidRDefault="00681BA9" w:rsidP="00B75119">
      <w:pPr>
        <w:spacing w:after="0"/>
        <w:jc w:val="both"/>
        <w:rPr>
          <w:ins w:id="53" w:author="Karthik Raja C Chandrasekaran" w:date="2019-03-22T13:00:00Z"/>
          <w:rFonts w:ascii="Times New Roman" w:hAnsi="Times New Roman" w:cs="Times New Roman"/>
          <w:sz w:val="28"/>
          <w:szCs w:val="28"/>
        </w:rPr>
      </w:pPr>
      <w:r>
        <w:rPr>
          <w:rFonts w:ascii="Times New Roman" w:hAnsi="Times New Roman" w:cs="Times New Roman"/>
          <w:sz w:val="28"/>
          <w:szCs w:val="28"/>
        </w:rPr>
        <w:t>The final sensor is a voltage senso</w:t>
      </w:r>
      <w:ins w:id="54" w:author="Karthik Raja C Chandrasekaran" w:date="2019-03-22T13:00:00Z">
        <w:r w:rsidR="0081153C">
          <w:rPr>
            <w:rFonts w:ascii="Times New Roman" w:hAnsi="Times New Roman" w:cs="Times New Roman"/>
            <w:sz w:val="28"/>
            <w:szCs w:val="28"/>
          </w:rPr>
          <w:t>r</w:t>
        </w:r>
      </w:ins>
      <w:del w:id="55" w:author="Karthik Raja C Chandrasekaran" w:date="2019-03-22T13:00:00Z">
        <w:r w:rsidDel="0081153C">
          <w:rPr>
            <w:rFonts w:ascii="Times New Roman" w:hAnsi="Times New Roman" w:cs="Times New Roman"/>
            <w:sz w:val="28"/>
            <w:szCs w:val="28"/>
          </w:rPr>
          <w:delText>n</w:delText>
        </w:r>
      </w:del>
      <w:r>
        <w:rPr>
          <w:rFonts w:ascii="Times New Roman" w:hAnsi="Times New Roman" w:cs="Times New Roman"/>
          <w:sz w:val="28"/>
          <w:szCs w:val="28"/>
        </w:rPr>
        <w:t xml:space="preserve"> which uses the principle of conductivity through the railway tracks to detect the flow and to detect any sort of blockage or any hinderence to the flow of the electricity.</w:t>
      </w:r>
    </w:p>
    <w:p w:rsidR="0081153C" w:rsidRDefault="0081153C" w:rsidP="00B75119">
      <w:pPr>
        <w:spacing w:after="0"/>
        <w:jc w:val="both"/>
        <w:rPr>
          <w:rFonts w:ascii="Times New Roman" w:hAnsi="Times New Roman" w:cs="Times New Roman"/>
          <w:sz w:val="28"/>
          <w:szCs w:val="28"/>
        </w:rPr>
      </w:pPr>
    </w:p>
    <w:p w:rsidR="00986820" w:rsidDel="00EC0515" w:rsidRDefault="00681BA9" w:rsidP="00EC0515">
      <w:pPr>
        <w:autoSpaceDE w:val="0"/>
        <w:autoSpaceDN w:val="0"/>
        <w:adjustRightInd w:val="0"/>
        <w:jc w:val="both"/>
        <w:rPr>
          <w:del w:id="56" w:author="Karthik Raja C Chandrasekaran" w:date="2019-03-22T12:59:00Z"/>
          <w:rFonts w:ascii="Times New Roman" w:hAnsi="Times New Roman" w:cs="Times New Roman"/>
          <w:sz w:val="28"/>
          <w:szCs w:val="28"/>
        </w:rPr>
        <w:pPrChange w:id="57" w:author="Karthik Raja C Chandrasekaran" w:date="2019-03-22T12:59:00Z">
          <w:pPr>
            <w:tabs>
              <w:tab w:val="left" w:pos="360"/>
              <w:tab w:val="left" w:pos="720"/>
            </w:tabs>
            <w:autoSpaceDE w:val="0"/>
            <w:autoSpaceDN w:val="0"/>
            <w:adjustRightInd w:val="0"/>
            <w:spacing w:after="0"/>
            <w:jc w:val="both"/>
          </w:pPr>
        </w:pPrChange>
      </w:pPr>
      <w:r>
        <w:rPr>
          <w:rFonts w:ascii="Times New Roman" w:hAnsi="Times New Roman" w:cs="Times New Roman"/>
          <w:b/>
          <w:bCs/>
          <w:sz w:val="32"/>
          <w:szCs w:val="32"/>
        </w:rPr>
        <w:t>4.</w:t>
      </w:r>
      <w:ins w:id="58" w:author="Karthik Raja C Chandrasekaran" w:date="2019-03-22T13:04:00Z">
        <w:r w:rsidR="00C6427A">
          <w:rPr>
            <w:rFonts w:ascii="Times New Roman" w:hAnsi="Times New Roman" w:cs="Times New Roman"/>
            <w:b/>
            <w:bCs/>
            <w:sz w:val="32"/>
            <w:szCs w:val="32"/>
          </w:rPr>
          <w:t>2</w:t>
        </w:r>
      </w:ins>
      <w:del w:id="59" w:author="Karthik Raja C Chandrasekaran" w:date="2019-03-22T13:04:00Z">
        <w:r w:rsidDel="00C6427A">
          <w:rPr>
            <w:rFonts w:ascii="Times New Roman" w:hAnsi="Times New Roman" w:cs="Times New Roman"/>
            <w:b/>
            <w:bCs/>
            <w:sz w:val="32"/>
            <w:szCs w:val="32"/>
          </w:rPr>
          <w:delText>3</w:delText>
        </w:r>
      </w:del>
      <w:r>
        <w:rPr>
          <w:rFonts w:ascii="Times New Roman" w:hAnsi="Times New Roman" w:cs="Times New Roman"/>
          <w:b/>
          <w:bCs/>
          <w:sz w:val="32"/>
          <w:szCs w:val="32"/>
        </w:rPr>
        <w:t xml:space="preserve">. </w:t>
      </w:r>
      <w:r w:rsidR="0084326D">
        <w:rPr>
          <w:rFonts w:ascii="Times New Roman" w:hAnsi="Times New Roman" w:cs="Times New Roman"/>
          <w:b/>
          <w:bCs/>
          <w:sz w:val="32"/>
          <w:szCs w:val="32"/>
        </w:rPr>
        <w:t>PROJECT OBJECTIVES</w:t>
      </w:r>
    </w:p>
    <w:p w:rsidR="00EC0515" w:rsidRDefault="00EC0515" w:rsidP="00B75119">
      <w:pPr>
        <w:autoSpaceDE w:val="0"/>
        <w:autoSpaceDN w:val="0"/>
        <w:adjustRightInd w:val="0"/>
        <w:jc w:val="both"/>
        <w:rPr>
          <w:ins w:id="60" w:author="Karthik Raja C Chandrasekaran" w:date="2019-03-22T13:00:00Z"/>
          <w:rFonts w:ascii="Times New Roman" w:hAnsi="Times New Roman" w:cs="Times New Roman"/>
          <w:b/>
          <w:bCs/>
          <w:sz w:val="32"/>
          <w:szCs w:val="32"/>
        </w:rPr>
      </w:pPr>
    </w:p>
    <w:p w:rsidR="00986820" w:rsidRPr="0005331D" w:rsidRDefault="00681BA9" w:rsidP="00EC0515">
      <w:pPr>
        <w:autoSpaceDE w:val="0"/>
        <w:autoSpaceDN w:val="0"/>
        <w:adjustRightInd w:val="0"/>
        <w:jc w:val="both"/>
        <w:rPr>
          <w:rFonts w:ascii="Times New Roman" w:hAnsi="Times New Roman" w:cs="Times New Roman"/>
          <w:b/>
          <w:bCs/>
          <w:sz w:val="28"/>
          <w:szCs w:val="28"/>
        </w:rPr>
        <w:pPrChange w:id="61" w:author="Karthik Raja C Chandrasekaran" w:date="2019-03-22T12:59:00Z">
          <w:pPr>
            <w:tabs>
              <w:tab w:val="left" w:pos="360"/>
              <w:tab w:val="left" w:pos="720"/>
            </w:tabs>
            <w:autoSpaceDE w:val="0"/>
            <w:autoSpaceDN w:val="0"/>
            <w:adjustRightInd w:val="0"/>
            <w:spacing w:after="0"/>
            <w:jc w:val="both"/>
          </w:pPr>
        </w:pPrChange>
      </w:pPr>
      <w:r>
        <w:rPr>
          <w:rFonts w:ascii="Times New Roman" w:hAnsi="Times New Roman" w:cs="Times New Roman"/>
          <w:sz w:val="28"/>
          <w:szCs w:val="28"/>
        </w:rPr>
        <w:t>Objectives are very important in defining a system in</w:t>
      </w:r>
      <w:r w:rsidR="006B7A7E">
        <w:rPr>
          <w:rFonts w:ascii="Times New Roman" w:hAnsi="Times New Roman" w:cs="Times New Roman"/>
          <w:sz w:val="28"/>
          <w:szCs w:val="28"/>
        </w:rPr>
        <w:t xml:space="preserve"> </w:t>
      </w:r>
      <w:r>
        <w:rPr>
          <w:rFonts w:ascii="Times New Roman" w:hAnsi="Times New Roman" w:cs="Times New Roman"/>
          <w:sz w:val="28"/>
          <w:szCs w:val="28"/>
        </w:rPr>
        <w:t>order to set the things</w:t>
      </w:r>
      <w:r w:rsidR="006B7A7E">
        <w:rPr>
          <w:rFonts w:ascii="Times New Roman" w:hAnsi="Times New Roman" w:cs="Times New Roman"/>
          <w:sz w:val="28"/>
          <w:szCs w:val="28"/>
        </w:rPr>
        <w:t xml:space="preserve"> </w:t>
      </w:r>
      <w:r w:rsidRPr="0005331D">
        <w:rPr>
          <w:rFonts w:ascii="Times New Roman" w:hAnsi="Times New Roman" w:cs="Times New Roman"/>
          <w:sz w:val="28"/>
          <w:szCs w:val="28"/>
        </w:rPr>
        <w:t>needed to be done for the completion of the product.</w:t>
      </w:r>
    </w:p>
    <w:p w:rsidR="00986820" w:rsidRDefault="00681BA9" w:rsidP="0005331D">
      <w:pPr>
        <w:tabs>
          <w:tab w:val="left" w:pos="360"/>
        </w:tabs>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The main objectives of our Railway Monitoring System Includes:</w:t>
      </w:r>
    </w:p>
    <w:p w:rsidR="00B724AC" w:rsidRDefault="00681BA9" w:rsidP="00B724AC">
      <w:pPr>
        <w:numPr>
          <w:ilvl w:val="0"/>
          <w:numId w:val="6"/>
        </w:numPr>
        <w:tabs>
          <w:tab w:val="clear" w:pos="420"/>
          <w:tab w:val="left" w:pos="360"/>
        </w:tabs>
        <w:autoSpaceDE w:val="0"/>
        <w:autoSpaceDN w:val="0"/>
        <w:adjustRightInd w:val="0"/>
        <w:spacing w:after="0"/>
        <w:ind w:left="0"/>
        <w:jc w:val="both"/>
        <w:rPr>
          <w:ins w:id="62" w:author="Karthik Raja C Chandrasekaran" w:date="2019-03-22T13:01:00Z"/>
          <w:rFonts w:ascii="Times New Roman" w:hAnsi="Times New Roman" w:cs="Times New Roman"/>
          <w:sz w:val="28"/>
          <w:szCs w:val="28"/>
        </w:rPr>
        <w:pPrChange w:id="63" w:author="Karthik Raja C Chandrasekaran" w:date="2019-03-22T13:01:00Z">
          <w:pPr>
            <w:numPr>
              <w:numId w:val="6"/>
            </w:numPr>
            <w:tabs>
              <w:tab w:val="left" w:pos="360"/>
            </w:tabs>
            <w:autoSpaceDE w:val="0"/>
            <w:autoSpaceDN w:val="0"/>
            <w:adjustRightInd w:val="0"/>
            <w:spacing w:after="0"/>
            <w:ind w:hanging="420"/>
            <w:jc w:val="both"/>
          </w:pPr>
        </w:pPrChange>
      </w:pPr>
      <w:r w:rsidRPr="00B724AC">
        <w:rPr>
          <w:rFonts w:ascii="Times New Roman" w:hAnsi="Times New Roman" w:cs="Times New Roman"/>
          <w:sz w:val="28"/>
          <w:szCs w:val="28"/>
          <w:rPrChange w:id="64" w:author="Karthik Raja C Chandrasekaran" w:date="2019-03-22T13:01:00Z">
            <w:rPr>
              <w:rFonts w:ascii="Times New Roman" w:hAnsi="Times New Roman" w:cs="Times New Roman"/>
              <w:sz w:val="28"/>
              <w:szCs w:val="28"/>
            </w:rPr>
          </w:rPrChange>
        </w:rPr>
        <w:t>To detect the crack</w:t>
      </w:r>
      <w:ins w:id="65" w:author="Karthik Raja C Chandrasekaran" w:date="2019-03-22T13:01:00Z">
        <w:r w:rsidR="00B724AC" w:rsidRPr="00B724AC">
          <w:rPr>
            <w:rFonts w:ascii="Times New Roman" w:hAnsi="Times New Roman" w:cs="Times New Roman"/>
            <w:sz w:val="28"/>
            <w:szCs w:val="28"/>
            <w:rPrChange w:id="66" w:author="Karthik Raja C Chandrasekaran" w:date="2019-03-22T13:01:00Z">
              <w:rPr>
                <w:rFonts w:ascii="Times New Roman" w:hAnsi="Times New Roman" w:cs="Times New Roman"/>
                <w:sz w:val="28"/>
                <w:szCs w:val="28"/>
              </w:rPr>
            </w:rPrChange>
          </w:rPr>
          <w:t>s</w:t>
        </w:r>
      </w:ins>
      <w:del w:id="67" w:author="Karthik Raja C Chandrasekaran" w:date="2019-03-22T13:01:00Z">
        <w:r w:rsidRPr="00B724AC" w:rsidDel="00B724AC">
          <w:rPr>
            <w:rFonts w:ascii="Times New Roman" w:hAnsi="Times New Roman" w:cs="Times New Roman"/>
            <w:sz w:val="28"/>
            <w:szCs w:val="28"/>
            <w:rPrChange w:id="68" w:author="Karthik Raja C Chandrasekaran" w:date="2019-03-22T13:01:00Z">
              <w:rPr>
                <w:rFonts w:ascii="Times New Roman" w:hAnsi="Times New Roman" w:cs="Times New Roman"/>
                <w:sz w:val="28"/>
                <w:szCs w:val="28"/>
              </w:rPr>
            </w:rPrChange>
          </w:rPr>
          <w:delText>ing</w:delText>
        </w:r>
      </w:del>
      <w:r w:rsidRPr="00B724AC">
        <w:rPr>
          <w:rFonts w:ascii="Times New Roman" w:hAnsi="Times New Roman" w:cs="Times New Roman"/>
          <w:sz w:val="28"/>
          <w:szCs w:val="28"/>
          <w:rPrChange w:id="69" w:author="Karthik Raja C Chandrasekaran" w:date="2019-03-22T13:01:00Z">
            <w:rPr>
              <w:rFonts w:ascii="Times New Roman" w:hAnsi="Times New Roman" w:cs="Times New Roman"/>
              <w:sz w:val="28"/>
              <w:szCs w:val="28"/>
            </w:rPr>
          </w:rPrChange>
        </w:rPr>
        <w:t xml:space="preserve"> in the railway track</w:t>
      </w:r>
      <w:ins w:id="70" w:author="Karthik Raja C Chandrasekaran" w:date="2019-03-22T13:01:00Z">
        <w:r w:rsidR="00B724AC" w:rsidRPr="00B724AC">
          <w:rPr>
            <w:rFonts w:ascii="Times New Roman" w:hAnsi="Times New Roman" w:cs="Times New Roman"/>
            <w:sz w:val="28"/>
            <w:szCs w:val="28"/>
            <w:rPrChange w:id="71" w:author="Karthik Raja C Chandrasekaran" w:date="2019-03-22T13:01:00Z">
              <w:rPr>
                <w:rFonts w:ascii="Times New Roman" w:hAnsi="Times New Roman" w:cs="Times New Roman"/>
                <w:sz w:val="28"/>
                <w:szCs w:val="28"/>
              </w:rPr>
            </w:rPrChange>
          </w:rPr>
          <w:t xml:space="preserve"> joints</w:t>
        </w:r>
      </w:ins>
      <w:r w:rsidRPr="00B724AC">
        <w:rPr>
          <w:rFonts w:ascii="Times New Roman" w:hAnsi="Times New Roman" w:cs="Times New Roman"/>
          <w:sz w:val="28"/>
          <w:szCs w:val="28"/>
          <w:rPrChange w:id="72" w:author="Karthik Raja C Chandrasekaran" w:date="2019-03-22T13:01:00Z">
            <w:rPr>
              <w:rFonts w:ascii="Times New Roman" w:hAnsi="Times New Roman" w:cs="Times New Roman"/>
              <w:sz w:val="28"/>
              <w:szCs w:val="28"/>
            </w:rPr>
          </w:rPrChange>
        </w:rPr>
        <w:t xml:space="preserve"> </w:t>
      </w:r>
    </w:p>
    <w:p w:rsidR="00986820" w:rsidRPr="0005331D" w:rsidDel="00B724AC" w:rsidRDefault="00681BA9" w:rsidP="00B724AC">
      <w:pPr>
        <w:numPr>
          <w:ilvl w:val="0"/>
          <w:numId w:val="6"/>
        </w:numPr>
        <w:tabs>
          <w:tab w:val="clear" w:pos="420"/>
          <w:tab w:val="left" w:pos="360"/>
        </w:tabs>
        <w:autoSpaceDE w:val="0"/>
        <w:autoSpaceDN w:val="0"/>
        <w:adjustRightInd w:val="0"/>
        <w:spacing w:after="0"/>
        <w:ind w:left="0"/>
        <w:jc w:val="both"/>
        <w:rPr>
          <w:del w:id="73" w:author="Karthik Raja C Chandrasekaran" w:date="2019-03-22T13:01:00Z"/>
          <w:rFonts w:ascii="Times New Roman" w:hAnsi="Times New Roman" w:cs="Times New Roman"/>
          <w:sz w:val="28"/>
          <w:szCs w:val="28"/>
        </w:rPr>
        <w:pPrChange w:id="74" w:author="Karthik Raja C Chandrasekaran" w:date="2019-03-22T13:01:00Z">
          <w:pPr>
            <w:numPr>
              <w:numId w:val="6"/>
            </w:numPr>
            <w:tabs>
              <w:tab w:val="left" w:pos="360"/>
            </w:tabs>
            <w:autoSpaceDE w:val="0"/>
            <w:autoSpaceDN w:val="0"/>
            <w:adjustRightInd w:val="0"/>
            <w:spacing w:after="0"/>
            <w:ind w:hanging="420"/>
            <w:jc w:val="both"/>
          </w:pPr>
        </w:pPrChange>
      </w:pPr>
      <w:del w:id="75" w:author="Karthik Raja C Chandrasekaran" w:date="2019-03-22T13:01:00Z">
        <w:r w:rsidDel="00B724AC">
          <w:rPr>
            <w:rFonts w:ascii="Times New Roman" w:hAnsi="Times New Roman" w:cs="Times New Roman"/>
            <w:sz w:val="28"/>
            <w:szCs w:val="28"/>
          </w:rPr>
          <w:delText>and stop the engine if there exists any.</w:delText>
        </w:r>
      </w:del>
    </w:p>
    <w:p w:rsidR="00986820" w:rsidRPr="00B724AC" w:rsidRDefault="00681BA9" w:rsidP="00B724AC">
      <w:pPr>
        <w:numPr>
          <w:ilvl w:val="0"/>
          <w:numId w:val="6"/>
        </w:numPr>
        <w:tabs>
          <w:tab w:val="clear" w:pos="420"/>
          <w:tab w:val="left" w:pos="360"/>
        </w:tabs>
        <w:autoSpaceDE w:val="0"/>
        <w:autoSpaceDN w:val="0"/>
        <w:adjustRightInd w:val="0"/>
        <w:spacing w:after="0"/>
        <w:ind w:left="0"/>
        <w:jc w:val="both"/>
        <w:rPr>
          <w:rFonts w:ascii="Times New Roman" w:hAnsi="Times New Roman" w:cs="Times New Roman"/>
          <w:sz w:val="28"/>
          <w:szCs w:val="28"/>
          <w:rPrChange w:id="76" w:author="Karthik Raja C Chandrasekaran" w:date="2019-03-22T13:01:00Z">
            <w:rPr>
              <w:rFonts w:ascii="Times New Roman" w:hAnsi="Times New Roman" w:cs="Times New Roman"/>
              <w:sz w:val="28"/>
              <w:szCs w:val="28"/>
            </w:rPr>
          </w:rPrChange>
        </w:rPr>
        <w:pPrChange w:id="77" w:author="Karthik Raja C Chandrasekaran" w:date="2019-03-22T13:01:00Z">
          <w:pPr>
            <w:numPr>
              <w:numId w:val="6"/>
            </w:numPr>
            <w:tabs>
              <w:tab w:val="left" w:pos="360"/>
            </w:tabs>
            <w:autoSpaceDE w:val="0"/>
            <w:autoSpaceDN w:val="0"/>
            <w:adjustRightInd w:val="0"/>
            <w:spacing w:after="0"/>
            <w:ind w:hanging="420"/>
            <w:jc w:val="both"/>
          </w:pPr>
        </w:pPrChange>
      </w:pPr>
      <w:r w:rsidRPr="00B724AC">
        <w:rPr>
          <w:rFonts w:ascii="Times New Roman" w:hAnsi="Times New Roman" w:cs="Times New Roman"/>
          <w:sz w:val="28"/>
          <w:szCs w:val="28"/>
          <w:rPrChange w:id="78" w:author="Karthik Raja C Chandrasekaran" w:date="2019-03-22T13:01:00Z">
            <w:rPr>
              <w:rFonts w:ascii="Times New Roman" w:hAnsi="Times New Roman" w:cs="Times New Roman"/>
              <w:sz w:val="28"/>
              <w:szCs w:val="28"/>
            </w:rPr>
          </w:rPrChange>
        </w:rPr>
        <w:t xml:space="preserve">To detect </w:t>
      </w:r>
      <w:del w:id="79" w:author="Karthik Raja C Chandrasekaran" w:date="2019-03-22T13:00:00Z">
        <w:r w:rsidRPr="00B724AC" w:rsidDel="00B724AC">
          <w:rPr>
            <w:rFonts w:ascii="Times New Roman" w:hAnsi="Times New Roman" w:cs="Times New Roman"/>
            <w:sz w:val="28"/>
            <w:szCs w:val="28"/>
            <w:rPrChange w:id="80" w:author="Karthik Raja C Chandrasekaran" w:date="2019-03-22T13:01:00Z">
              <w:rPr>
                <w:rFonts w:ascii="Times New Roman" w:hAnsi="Times New Roman" w:cs="Times New Roman"/>
                <w:sz w:val="28"/>
                <w:szCs w:val="28"/>
              </w:rPr>
            </w:rPrChange>
          </w:rPr>
          <w:delText xml:space="preserve">any sort of obstacle in front of </w:delText>
        </w:r>
      </w:del>
      <w:ins w:id="81" w:author="Karthik Raja C Chandrasekaran" w:date="2019-03-22T13:01:00Z">
        <w:r w:rsidR="00B724AC" w:rsidRPr="00B724AC">
          <w:rPr>
            <w:rFonts w:ascii="Times New Roman" w:hAnsi="Times New Roman" w:cs="Times New Roman"/>
            <w:sz w:val="28"/>
            <w:szCs w:val="28"/>
            <w:rPrChange w:id="82" w:author="Karthik Raja C Chandrasekaran" w:date="2019-03-22T13:01:00Z">
              <w:rPr>
                <w:rFonts w:ascii="Times New Roman" w:hAnsi="Times New Roman" w:cs="Times New Roman"/>
                <w:sz w:val="28"/>
                <w:szCs w:val="28"/>
              </w:rPr>
            </w:rPrChange>
          </w:rPr>
          <w:t>discontinuity</w:t>
        </w:r>
        <w:r w:rsidR="00B724AC">
          <w:rPr>
            <w:rFonts w:ascii="Times New Roman" w:hAnsi="Times New Roman" w:cs="Times New Roman"/>
            <w:sz w:val="28"/>
            <w:szCs w:val="28"/>
          </w:rPr>
          <w:t xml:space="preserve"> of</w:t>
        </w:r>
        <w:r w:rsidR="00B724AC" w:rsidRPr="00B724AC">
          <w:rPr>
            <w:rFonts w:ascii="Times New Roman" w:hAnsi="Times New Roman" w:cs="Times New Roman"/>
            <w:sz w:val="28"/>
            <w:szCs w:val="28"/>
            <w:rPrChange w:id="83" w:author="Karthik Raja C Chandrasekaran" w:date="2019-03-22T13:01:00Z">
              <w:rPr>
                <w:rFonts w:ascii="Times New Roman" w:hAnsi="Times New Roman" w:cs="Times New Roman"/>
                <w:sz w:val="28"/>
                <w:szCs w:val="28"/>
              </w:rPr>
            </w:rPrChange>
          </w:rPr>
          <w:t xml:space="preserve"> </w:t>
        </w:r>
      </w:ins>
      <w:r w:rsidRPr="00B724AC">
        <w:rPr>
          <w:rFonts w:ascii="Times New Roman" w:hAnsi="Times New Roman" w:cs="Times New Roman"/>
          <w:sz w:val="28"/>
          <w:szCs w:val="28"/>
          <w:rPrChange w:id="84" w:author="Karthik Raja C Chandrasekaran" w:date="2019-03-22T13:01:00Z">
            <w:rPr>
              <w:rFonts w:ascii="Times New Roman" w:hAnsi="Times New Roman" w:cs="Times New Roman"/>
              <w:sz w:val="28"/>
              <w:szCs w:val="28"/>
            </w:rPr>
          </w:rPrChange>
        </w:rPr>
        <w:t>th</w:t>
      </w:r>
      <w:r w:rsidR="005C5F57" w:rsidRPr="00B724AC">
        <w:rPr>
          <w:rFonts w:ascii="Times New Roman" w:hAnsi="Times New Roman" w:cs="Times New Roman"/>
          <w:sz w:val="28"/>
          <w:szCs w:val="28"/>
          <w:rPrChange w:id="85" w:author="Karthik Raja C Chandrasekaran" w:date="2019-03-22T13:01:00Z">
            <w:rPr>
              <w:rFonts w:ascii="Times New Roman" w:hAnsi="Times New Roman" w:cs="Times New Roman"/>
              <w:sz w:val="28"/>
              <w:szCs w:val="28"/>
            </w:rPr>
          </w:rPrChange>
        </w:rPr>
        <w:t>e</w:t>
      </w:r>
      <w:r w:rsidRPr="00B724AC">
        <w:rPr>
          <w:rFonts w:ascii="Times New Roman" w:hAnsi="Times New Roman" w:cs="Times New Roman"/>
          <w:sz w:val="28"/>
          <w:szCs w:val="28"/>
          <w:rPrChange w:id="86" w:author="Karthik Raja C Chandrasekaran" w:date="2019-03-22T13:01:00Z">
            <w:rPr>
              <w:rFonts w:ascii="Times New Roman" w:hAnsi="Times New Roman" w:cs="Times New Roman"/>
              <w:sz w:val="28"/>
              <w:szCs w:val="28"/>
            </w:rPr>
          </w:rPrChange>
        </w:rPr>
        <w:t xml:space="preserve"> track</w:t>
      </w:r>
      <w:ins w:id="87" w:author="Karthik Raja C Chandrasekaran" w:date="2019-03-22T13:01:00Z">
        <w:r w:rsidR="00B724AC">
          <w:rPr>
            <w:rFonts w:ascii="Times New Roman" w:hAnsi="Times New Roman" w:cs="Times New Roman"/>
            <w:sz w:val="28"/>
            <w:szCs w:val="28"/>
          </w:rPr>
          <w:t xml:space="preserve"> joints</w:t>
        </w:r>
      </w:ins>
      <w:r w:rsidRPr="00B724AC">
        <w:rPr>
          <w:rFonts w:ascii="Times New Roman" w:hAnsi="Times New Roman" w:cs="Times New Roman"/>
          <w:sz w:val="28"/>
          <w:szCs w:val="28"/>
          <w:rPrChange w:id="88" w:author="Karthik Raja C Chandrasekaran" w:date="2019-03-22T13:01:00Z">
            <w:rPr>
              <w:rFonts w:ascii="Times New Roman" w:hAnsi="Times New Roman" w:cs="Times New Roman"/>
              <w:sz w:val="28"/>
              <w:szCs w:val="28"/>
            </w:rPr>
          </w:rPrChange>
        </w:rPr>
        <w:t>.</w:t>
      </w:r>
    </w:p>
    <w:p w:rsidR="006C0D27" w:rsidRDefault="00681BA9" w:rsidP="0005331D">
      <w:pPr>
        <w:numPr>
          <w:ilvl w:val="0"/>
          <w:numId w:val="6"/>
        </w:numPr>
        <w:tabs>
          <w:tab w:val="clear" w:pos="420"/>
          <w:tab w:val="left" w:pos="360"/>
        </w:tabs>
        <w:autoSpaceDE w:val="0"/>
        <w:autoSpaceDN w:val="0"/>
        <w:adjustRightInd w:val="0"/>
        <w:spacing w:after="0"/>
        <w:ind w:left="0"/>
        <w:jc w:val="both"/>
        <w:rPr>
          <w:rFonts w:ascii="Times New Roman" w:hAnsi="Times New Roman" w:cs="Times New Roman"/>
          <w:sz w:val="28"/>
          <w:szCs w:val="28"/>
        </w:rPr>
      </w:pPr>
      <w:r>
        <w:rPr>
          <w:rFonts w:ascii="Times New Roman" w:hAnsi="Times New Roman" w:cs="Times New Roman"/>
          <w:sz w:val="28"/>
          <w:szCs w:val="28"/>
        </w:rPr>
        <w:t xml:space="preserve">To detect the </w:t>
      </w:r>
      <w:ins w:id="89" w:author="Karthik Raja C Chandrasekaran" w:date="2019-03-22T13:01:00Z">
        <w:r w:rsidR="00B724AC">
          <w:rPr>
            <w:rFonts w:ascii="Times New Roman" w:hAnsi="Times New Roman" w:cs="Times New Roman"/>
            <w:sz w:val="28"/>
            <w:szCs w:val="28"/>
          </w:rPr>
          <w:t>displacement</w:t>
        </w:r>
      </w:ins>
      <w:del w:id="90" w:author="Karthik Raja C Chandrasekaran" w:date="2019-03-22T13:01:00Z">
        <w:r w:rsidDel="00B724AC">
          <w:rPr>
            <w:rFonts w:ascii="Times New Roman" w:hAnsi="Times New Roman" w:cs="Times New Roman"/>
            <w:sz w:val="28"/>
            <w:szCs w:val="28"/>
          </w:rPr>
          <w:delText>change</w:delText>
        </w:r>
      </w:del>
      <w:r>
        <w:rPr>
          <w:rFonts w:ascii="Times New Roman" w:hAnsi="Times New Roman" w:cs="Times New Roman"/>
          <w:sz w:val="28"/>
          <w:szCs w:val="28"/>
        </w:rPr>
        <w:t xml:space="preserve"> in position of the track.</w:t>
      </w:r>
    </w:p>
    <w:p w:rsidR="00C6427A" w:rsidRDefault="00C6427A">
      <w:pPr>
        <w:spacing w:line="276" w:lineRule="auto"/>
        <w:jc w:val="left"/>
        <w:rPr>
          <w:ins w:id="91" w:author="Karthik Raja C Chandrasekaran" w:date="2019-03-22T13:02:00Z"/>
          <w:rFonts w:ascii="Times New Roman" w:hAnsi="Times New Roman" w:cs="Times New Roman"/>
          <w:b/>
          <w:bCs/>
          <w:sz w:val="32"/>
          <w:szCs w:val="32"/>
        </w:rPr>
      </w:pPr>
      <w:ins w:id="92" w:author="Karthik Raja C Chandrasekaran" w:date="2019-03-22T13:02:00Z">
        <w:r>
          <w:rPr>
            <w:rFonts w:ascii="Times New Roman" w:hAnsi="Times New Roman" w:cs="Times New Roman"/>
            <w:b/>
            <w:bCs/>
            <w:sz w:val="32"/>
            <w:szCs w:val="32"/>
          </w:rPr>
          <w:br w:type="page"/>
        </w:r>
      </w:ins>
    </w:p>
    <w:p w:rsidR="00986820" w:rsidRPr="006C0D27" w:rsidRDefault="00681BA9" w:rsidP="006C0D27">
      <w:pPr>
        <w:tabs>
          <w:tab w:val="left" w:pos="360"/>
        </w:tabs>
        <w:autoSpaceDE w:val="0"/>
        <w:autoSpaceDN w:val="0"/>
        <w:adjustRightInd w:val="0"/>
        <w:spacing w:after="0"/>
        <w:jc w:val="both"/>
        <w:rPr>
          <w:rFonts w:ascii="Times New Roman" w:hAnsi="Times New Roman" w:cs="Times New Roman"/>
          <w:sz w:val="28"/>
          <w:szCs w:val="28"/>
        </w:rPr>
      </w:pPr>
      <w:r w:rsidRPr="006C0D27">
        <w:rPr>
          <w:rFonts w:ascii="Times New Roman" w:hAnsi="Times New Roman" w:cs="Times New Roman"/>
          <w:b/>
          <w:bCs/>
          <w:sz w:val="32"/>
          <w:szCs w:val="32"/>
        </w:rPr>
        <w:lastRenderedPageBreak/>
        <w:t>4.</w:t>
      </w:r>
      <w:ins w:id="93" w:author="Karthik Raja C Chandrasekaran" w:date="2019-03-22T13:04:00Z">
        <w:r w:rsidR="00C6427A">
          <w:rPr>
            <w:rFonts w:ascii="Times New Roman" w:hAnsi="Times New Roman" w:cs="Times New Roman"/>
            <w:b/>
            <w:bCs/>
            <w:sz w:val="32"/>
            <w:szCs w:val="32"/>
          </w:rPr>
          <w:t>3</w:t>
        </w:r>
      </w:ins>
      <w:del w:id="94" w:author="Karthik Raja C Chandrasekaran" w:date="2019-03-22T13:04:00Z">
        <w:r w:rsidRPr="006C0D27" w:rsidDel="00C6427A">
          <w:rPr>
            <w:rFonts w:ascii="Times New Roman" w:hAnsi="Times New Roman" w:cs="Times New Roman"/>
            <w:b/>
            <w:bCs/>
            <w:sz w:val="32"/>
            <w:szCs w:val="32"/>
          </w:rPr>
          <w:delText>4</w:delText>
        </w:r>
      </w:del>
      <w:r w:rsidR="006C0D27">
        <w:rPr>
          <w:rFonts w:ascii="Times New Roman" w:hAnsi="Times New Roman" w:cs="Times New Roman"/>
          <w:b/>
          <w:bCs/>
          <w:sz w:val="32"/>
          <w:szCs w:val="32"/>
        </w:rPr>
        <w:t>.</w:t>
      </w:r>
      <w:r w:rsidRPr="006C0D27">
        <w:rPr>
          <w:rFonts w:ascii="Times New Roman" w:hAnsi="Times New Roman" w:cs="Times New Roman"/>
          <w:b/>
          <w:bCs/>
          <w:sz w:val="32"/>
          <w:szCs w:val="32"/>
        </w:rPr>
        <w:t xml:space="preserve"> </w:t>
      </w:r>
      <w:r w:rsidR="00F7431A" w:rsidRPr="006C0D27">
        <w:rPr>
          <w:rFonts w:ascii="Times New Roman" w:hAnsi="Times New Roman" w:cs="Times New Roman"/>
          <w:b/>
          <w:bCs/>
          <w:iCs/>
          <w:sz w:val="32"/>
          <w:szCs w:val="32"/>
        </w:rPr>
        <w:t>SYSTEM</w:t>
      </w:r>
      <w:r w:rsidR="00F7431A" w:rsidRPr="006C0D27">
        <w:rPr>
          <w:rFonts w:ascii="Times New Roman" w:hAnsi="Times New Roman" w:cs="Times New Roman"/>
          <w:b/>
          <w:bCs/>
          <w:i/>
          <w:iCs/>
          <w:sz w:val="32"/>
          <w:szCs w:val="32"/>
        </w:rPr>
        <w:t xml:space="preserve"> </w:t>
      </w:r>
      <w:r w:rsidR="00F7431A" w:rsidRPr="006C0D27">
        <w:rPr>
          <w:rFonts w:ascii="Times New Roman" w:hAnsi="Times New Roman" w:cs="Times New Roman"/>
          <w:b/>
          <w:bCs/>
          <w:sz w:val="32"/>
          <w:szCs w:val="32"/>
        </w:rPr>
        <w:t>FEATURES</w:t>
      </w:r>
    </w:p>
    <w:p w:rsidR="00986820" w:rsidRDefault="00681BA9" w:rsidP="00B75119">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The system contains th</w:t>
      </w:r>
      <w:r w:rsidR="00310301">
        <w:rPr>
          <w:rFonts w:ascii="Times New Roman" w:hAnsi="Times New Roman" w:cs="Times New Roman"/>
          <w:color w:val="000000"/>
          <w:sz w:val="28"/>
          <w:szCs w:val="28"/>
        </w:rPr>
        <w:t>ree units out of which two ar</w:t>
      </w:r>
      <w:r w:rsidR="00374BD5">
        <w:rPr>
          <w:rFonts w:ascii="Times New Roman" w:hAnsi="Times New Roman" w:cs="Times New Roman"/>
          <w:color w:val="000000"/>
          <w:sz w:val="28"/>
          <w:szCs w:val="28"/>
        </w:rPr>
        <w:t>e hardware</w:t>
      </w:r>
      <w:r>
        <w:rPr>
          <w:rFonts w:ascii="Times New Roman" w:hAnsi="Times New Roman" w:cs="Times New Roman"/>
          <w:color w:val="000000"/>
          <w:sz w:val="28"/>
          <w:szCs w:val="28"/>
        </w:rPr>
        <w:t>. The units include the Main Unit, the Receiving unit and the Train unit. The main unit c</w:t>
      </w:r>
      <w:ins w:id="95" w:author="Karthik Raja C Chandrasekaran" w:date="2019-03-22T12:59:00Z">
        <w:r w:rsidR="00817199">
          <w:rPr>
            <w:rFonts w:ascii="Times New Roman" w:hAnsi="Times New Roman" w:cs="Times New Roman"/>
            <w:color w:val="000000"/>
            <w:sz w:val="28"/>
            <w:szCs w:val="28"/>
          </w:rPr>
          <w:t>o</w:t>
        </w:r>
      </w:ins>
      <w:del w:id="96" w:author="Karthik Raja C Chandrasekaran" w:date="2019-03-22T12:59:00Z">
        <w:r w:rsidDel="00AC5434">
          <w:rPr>
            <w:rFonts w:ascii="Times New Roman" w:hAnsi="Times New Roman" w:cs="Times New Roman"/>
            <w:color w:val="000000"/>
            <w:sz w:val="28"/>
            <w:szCs w:val="28"/>
          </w:rPr>
          <w:delText>i</w:delText>
        </w:r>
      </w:del>
      <w:r>
        <w:rPr>
          <w:rFonts w:ascii="Times New Roman" w:hAnsi="Times New Roman" w:cs="Times New Roman"/>
          <w:color w:val="000000"/>
          <w:sz w:val="28"/>
          <w:szCs w:val="28"/>
        </w:rPr>
        <w:t>ntains all of the sen</w:t>
      </w:r>
      <w:ins w:id="97" w:author="Karthik Raja C Chandrasekaran" w:date="2019-03-22T12:59:00Z">
        <w:r w:rsidR="00AC5434">
          <w:rPr>
            <w:rFonts w:ascii="Times New Roman" w:hAnsi="Times New Roman" w:cs="Times New Roman"/>
            <w:color w:val="000000"/>
            <w:sz w:val="28"/>
            <w:szCs w:val="28"/>
          </w:rPr>
          <w:t>s</w:t>
        </w:r>
      </w:ins>
      <w:del w:id="98" w:author="Karthik Raja C Chandrasekaran" w:date="2019-03-22T12:59:00Z">
        <w:r w:rsidDel="00AC5434">
          <w:rPr>
            <w:rFonts w:ascii="Times New Roman" w:hAnsi="Times New Roman" w:cs="Times New Roman"/>
            <w:color w:val="000000"/>
            <w:sz w:val="28"/>
            <w:szCs w:val="28"/>
          </w:rPr>
          <w:delText>c</w:delText>
        </w:r>
      </w:del>
      <w:r>
        <w:rPr>
          <w:rFonts w:ascii="Times New Roman" w:hAnsi="Times New Roman" w:cs="Times New Roman"/>
          <w:color w:val="000000"/>
          <w:sz w:val="28"/>
          <w:szCs w:val="28"/>
        </w:rPr>
        <w:t>ors including an LCD for displaying the output. There are three sensors and they include the MEMS senso</w:t>
      </w:r>
      <w:ins w:id="99" w:author="Karthik Raja C Chandrasekaran" w:date="2019-03-22T12:59:00Z">
        <w:r w:rsidR="00AC5434">
          <w:rPr>
            <w:rFonts w:ascii="Times New Roman" w:hAnsi="Times New Roman" w:cs="Times New Roman"/>
            <w:color w:val="000000"/>
            <w:sz w:val="28"/>
            <w:szCs w:val="28"/>
          </w:rPr>
          <w:t>r</w:t>
        </w:r>
      </w:ins>
      <w:del w:id="100" w:author="Karthik Raja C Chandrasekaran" w:date="2019-03-22T12:59:00Z">
        <w:r w:rsidDel="00AC5434">
          <w:rPr>
            <w:rFonts w:ascii="Times New Roman" w:hAnsi="Times New Roman" w:cs="Times New Roman"/>
            <w:color w:val="000000"/>
            <w:sz w:val="28"/>
            <w:szCs w:val="28"/>
          </w:rPr>
          <w:delText>n</w:delText>
        </w:r>
      </w:del>
      <w:r>
        <w:rPr>
          <w:rFonts w:ascii="Times New Roman" w:hAnsi="Times New Roman" w:cs="Times New Roman"/>
          <w:color w:val="000000"/>
          <w:sz w:val="28"/>
          <w:szCs w:val="28"/>
        </w:rPr>
        <w:t>, IR sensor and a voltage sensor. It contains a RT transmitter whic</w:t>
      </w:r>
      <w:ins w:id="101" w:author="Karthik Raja C Chandrasekaran" w:date="2019-03-22T12:59:00Z">
        <w:r w:rsidR="00AC5434">
          <w:rPr>
            <w:rFonts w:ascii="Times New Roman" w:hAnsi="Times New Roman" w:cs="Times New Roman"/>
            <w:color w:val="000000"/>
            <w:sz w:val="28"/>
            <w:szCs w:val="28"/>
          </w:rPr>
          <w:t>h</w:t>
        </w:r>
      </w:ins>
      <w:r>
        <w:rPr>
          <w:rFonts w:ascii="Times New Roman" w:hAnsi="Times New Roman" w:cs="Times New Roman"/>
          <w:color w:val="000000"/>
          <w:sz w:val="28"/>
          <w:szCs w:val="28"/>
        </w:rPr>
        <w:t xml:space="preserve"> is linked with the Train unit. The train unit contains a RF receiver and the trains motor connectivity.</w:t>
      </w:r>
    </w:p>
    <w:p w:rsidR="00986820" w:rsidRDefault="00681BA9" w:rsidP="00B75119">
      <w:pPr>
        <w:spacing w:after="0"/>
        <w:jc w:val="both"/>
        <w:rPr>
          <w:rFonts w:ascii="Times New Roman" w:hAnsi="Times New Roman" w:cs="Times New Roman"/>
          <w:sz w:val="28"/>
          <w:szCs w:val="28"/>
        </w:rPr>
      </w:pPr>
      <w:r>
        <w:rPr>
          <w:rFonts w:ascii="Times New Roman" w:hAnsi="Times New Roman" w:cs="Times New Roman"/>
          <w:sz w:val="28"/>
          <w:szCs w:val="28"/>
        </w:rPr>
        <w:t>Depending upon the frequency, the trains stops or moves.</w:t>
      </w:r>
      <w:ins w:id="102" w:author="Karthik Raja C Chandrasekaran" w:date="2019-03-22T12:59:00Z">
        <w:r w:rsidR="00AC5434">
          <w:rPr>
            <w:rFonts w:ascii="Times New Roman" w:hAnsi="Times New Roman" w:cs="Times New Roman"/>
            <w:sz w:val="28"/>
            <w:szCs w:val="28"/>
          </w:rPr>
          <w:t xml:space="preserve"> </w:t>
        </w:r>
      </w:ins>
      <w:r>
        <w:rPr>
          <w:rFonts w:ascii="Times New Roman" w:hAnsi="Times New Roman" w:cs="Times New Roman"/>
          <w:sz w:val="28"/>
          <w:szCs w:val="28"/>
        </w:rPr>
        <w:t>The receiving unit contains a server docked to the webpage which keeps tracks of all</w:t>
      </w:r>
      <w:r w:rsidR="006B7A7E">
        <w:rPr>
          <w:rFonts w:ascii="Times New Roman" w:hAnsi="Times New Roman" w:cs="Times New Roman"/>
          <w:sz w:val="28"/>
          <w:szCs w:val="28"/>
        </w:rPr>
        <w:t xml:space="preserve"> </w:t>
      </w:r>
      <w:r>
        <w:rPr>
          <w:rFonts w:ascii="Times New Roman" w:hAnsi="Times New Roman" w:cs="Times New Roman"/>
          <w:sz w:val="28"/>
          <w:szCs w:val="28"/>
        </w:rPr>
        <w:t>the made surveys.</w:t>
      </w:r>
    </w:p>
    <w:p w:rsidR="00986820" w:rsidRDefault="00E704B5" w:rsidP="00B75119">
      <w:pPr>
        <w:spacing w:after="0"/>
        <w:jc w:val="both"/>
        <w:rPr>
          <w:rFonts w:ascii="Times New Roman" w:hAnsi="Times New Roman" w:cs="Times New Roman"/>
          <w:sz w:val="28"/>
          <w:szCs w:val="28"/>
        </w:rPr>
      </w:pPr>
      <w:r>
        <w:rPr>
          <w:rFonts w:ascii="Times New Roman" w:hAnsi="Times New Roman" w:cs="Times New Roman"/>
          <w:sz w:val="28"/>
          <w:szCs w:val="28"/>
        </w:rPr>
        <w:t>The MEMS sensor is used to</w:t>
      </w:r>
      <w:r w:rsidR="00681BA9">
        <w:rPr>
          <w:rFonts w:ascii="Times New Roman" w:hAnsi="Times New Roman" w:cs="Times New Roman"/>
          <w:sz w:val="28"/>
          <w:szCs w:val="28"/>
        </w:rPr>
        <w:t xml:space="preserve"> find out if there is a displacement in the position of the railway track. The Voltage sensor uses the principle of conductivity and a beam of voltage is passed through one edge of the rail</w:t>
      </w:r>
      <w:r>
        <w:rPr>
          <w:rFonts w:ascii="Times New Roman" w:hAnsi="Times New Roman" w:cs="Times New Roman"/>
          <w:sz w:val="28"/>
          <w:szCs w:val="28"/>
        </w:rPr>
        <w:t>w</w:t>
      </w:r>
      <w:r w:rsidR="00681BA9">
        <w:rPr>
          <w:rFonts w:ascii="Times New Roman" w:hAnsi="Times New Roman" w:cs="Times New Roman"/>
          <w:sz w:val="28"/>
          <w:szCs w:val="28"/>
        </w:rPr>
        <w:t>ay track and is expected to be received on the other end. This ensures that there is no breakage in connectivity. The third sensor is an IR sensor which contains both a receiver and transmitte</w:t>
      </w:r>
      <w:r w:rsidR="001E471C">
        <w:rPr>
          <w:rFonts w:ascii="Times New Roman" w:hAnsi="Times New Roman" w:cs="Times New Roman"/>
          <w:sz w:val="28"/>
          <w:szCs w:val="28"/>
        </w:rPr>
        <w:t>r whic</w:t>
      </w:r>
      <w:r w:rsidR="009E12B1">
        <w:rPr>
          <w:rFonts w:ascii="Times New Roman" w:hAnsi="Times New Roman" w:cs="Times New Roman"/>
          <w:sz w:val="28"/>
          <w:szCs w:val="28"/>
        </w:rPr>
        <w:t>h is used to</w:t>
      </w:r>
      <w:r w:rsidR="001E471C">
        <w:rPr>
          <w:rFonts w:ascii="Times New Roman" w:hAnsi="Times New Roman" w:cs="Times New Roman"/>
          <w:sz w:val="28"/>
          <w:szCs w:val="28"/>
        </w:rPr>
        <w:t xml:space="preserve"> detect the obs</w:t>
      </w:r>
      <w:r w:rsidR="00681BA9">
        <w:rPr>
          <w:rFonts w:ascii="Times New Roman" w:hAnsi="Times New Roman" w:cs="Times New Roman"/>
          <w:sz w:val="28"/>
          <w:szCs w:val="28"/>
        </w:rPr>
        <w:t>tacles.</w:t>
      </w:r>
    </w:p>
    <w:p w:rsidR="00986820" w:rsidRDefault="00681BA9" w:rsidP="00B75119">
      <w:pPr>
        <w:spacing w:after="0"/>
        <w:jc w:val="both"/>
        <w:rPr>
          <w:rFonts w:ascii="Times New Roman" w:hAnsi="Times New Roman" w:cs="Times New Roman"/>
          <w:sz w:val="28"/>
          <w:szCs w:val="28"/>
        </w:rPr>
      </w:pPr>
      <w:r>
        <w:rPr>
          <w:rFonts w:ascii="Times New Roman" w:hAnsi="Times New Roman" w:cs="Times New Roman"/>
          <w:sz w:val="28"/>
          <w:szCs w:val="28"/>
        </w:rPr>
        <w:t>An LCD screen to display the intermediate outcomes. Eve</w:t>
      </w:r>
      <w:ins w:id="103" w:author="Karthik Raja C Chandrasekaran" w:date="2019-03-22T12:57:00Z">
        <w:r w:rsidR="009234AA">
          <w:rPr>
            <w:rFonts w:ascii="Times New Roman" w:hAnsi="Times New Roman" w:cs="Times New Roman"/>
            <w:sz w:val="28"/>
            <w:szCs w:val="28"/>
          </w:rPr>
          <w:t>r</w:t>
        </w:r>
      </w:ins>
      <w:r>
        <w:rPr>
          <w:rFonts w:ascii="Times New Roman" w:hAnsi="Times New Roman" w:cs="Times New Roman"/>
          <w:sz w:val="28"/>
          <w:szCs w:val="28"/>
        </w:rPr>
        <w:t>ything is</w:t>
      </w:r>
      <w:r w:rsidR="009E44AD">
        <w:rPr>
          <w:rFonts w:ascii="Times New Roman" w:hAnsi="Times New Roman" w:cs="Times New Roman"/>
          <w:sz w:val="28"/>
          <w:szCs w:val="28"/>
        </w:rPr>
        <w:t xml:space="preserve"> </w:t>
      </w:r>
      <w:r>
        <w:rPr>
          <w:rFonts w:ascii="Times New Roman" w:hAnsi="Times New Roman" w:cs="Times New Roman"/>
          <w:sz w:val="28"/>
          <w:szCs w:val="28"/>
        </w:rPr>
        <w:t xml:space="preserve">connected to the </w:t>
      </w:r>
      <w:ins w:id="104" w:author="Karthik Raja C Chandrasekaran" w:date="2019-03-22T12:57:00Z">
        <w:r w:rsidR="009234AA">
          <w:rPr>
            <w:rFonts w:ascii="Times New Roman" w:hAnsi="Times New Roman" w:cs="Times New Roman"/>
            <w:sz w:val="28"/>
            <w:szCs w:val="28"/>
          </w:rPr>
          <w:t xml:space="preserve">micro controller </w:t>
        </w:r>
      </w:ins>
      <w:del w:id="105" w:author="Karthik Raja C Chandrasekaran" w:date="2019-03-22T12:57:00Z">
        <w:r w:rsidDel="009234AA">
          <w:rPr>
            <w:rFonts w:ascii="Times New Roman" w:hAnsi="Times New Roman" w:cs="Times New Roman"/>
            <w:sz w:val="28"/>
            <w:szCs w:val="28"/>
          </w:rPr>
          <w:delText xml:space="preserve">raspberry pi </w:delText>
        </w:r>
      </w:del>
      <w:r>
        <w:rPr>
          <w:rFonts w:ascii="Times New Roman" w:hAnsi="Times New Roman" w:cs="Times New Roman"/>
          <w:sz w:val="28"/>
          <w:szCs w:val="28"/>
        </w:rPr>
        <w:t>and through the tasks are executed. An UART i</w:t>
      </w:r>
      <w:r w:rsidR="009E44AD">
        <w:rPr>
          <w:rFonts w:ascii="Times New Roman" w:hAnsi="Times New Roman" w:cs="Times New Roman"/>
          <w:sz w:val="28"/>
          <w:szCs w:val="28"/>
        </w:rPr>
        <w:t xml:space="preserve">s fitted to the </w:t>
      </w:r>
      <w:ins w:id="106" w:author="Karthik Raja C Chandrasekaran" w:date="2019-03-22T12:58:00Z">
        <w:r w:rsidR="005662BC">
          <w:rPr>
            <w:rFonts w:ascii="Times New Roman" w:hAnsi="Times New Roman" w:cs="Times New Roman"/>
            <w:sz w:val="28"/>
            <w:szCs w:val="28"/>
          </w:rPr>
          <w:t>W</w:t>
        </w:r>
      </w:ins>
      <w:del w:id="107" w:author="Karthik Raja C Chandrasekaran" w:date="2019-03-22T12:58:00Z">
        <w:r w:rsidR="009E44AD" w:rsidDel="005662BC">
          <w:rPr>
            <w:rFonts w:ascii="Times New Roman" w:hAnsi="Times New Roman" w:cs="Times New Roman"/>
            <w:sz w:val="28"/>
            <w:szCs w:val="28"/>
          </w:rPr>
          <w:delText>w</w:delText>
        </w:r>
      </w:del>
      <w:r w:rsidR="009E44AD">
        <w:rPr>
          <w:rFonts w:ascii="Times New Roman" w:hAnsi="Times New Roman" w:cs="Times New Roman"/>
          <w:sz w:val="28"/>
          <w:szCs w:val="28"/>
        </w:rPr>
        <w:t>i</w:t>
      </w:r>
      <w:ins w:id="108" w:author="Karthik Raja C Chandrasekaran" w:date="2019-03-22T12:58:00Z">
        <w:r w:rsidR="005662BC">
          <w:rPr>
            <w:rFonts w:ascii="Times New Roman" w:hAnsi="Times New Roman" w:cs="Times New Roman"/>
            <w:sz w:val="28"/>
            <w:szCs w:val="28"/>
          </w:rPr>
          <w:t>F</w:t>
        </w:r>
      </w:ins>
      <w:del w:id="109" w:author="Karthik Raja C Chandrasekaran" w:date="2019-03-22T12:58:00Z">
        <w:r w:rsidR="009E44AD" w:rsidDel="005662BC">
          <w:rPr>
            <w:rFonts w:ascii="Times New Roman" w:hAnsi="Times New Roman" w:cs="Times New Roman"/>
            <w:sz w:val="28"/>
            <w:szCs w:val="28"/>
          </w:rPr>
          <w:delText>f</w:delText>
        </w:r>
      </w:del>
      <w:r w:rsidR="009E44AD">
        <w:rPr>
          <w:rFonts w:ascii="Times New Roman" w:hAnsi="Times New Roman" w:cs="Times New Roman"/>
          <w:sz w:val="28"/>
          <w:szCs w:val="28"/>
        </w:rPr>
        <w:t xml:space="preserve">i module to </w:t>
      </w:r>
      <w:r>
        <w:rPr>
          <w:rFonts w:ascii="Times New Roman" w:hAnsi="Times New Roman" w:cs="Times New Roman"/>
          <w:sz w:val="28"/>
          <w:szCs w:val="28"/>
        </w:rPr>
        <w:t>sync the inform</w:t>
      </w:r>
      <w:r w:rsidR="009E44AD">
        <w:rPr>
          <w:rFonts w:ascii="Times New Roman" w:hAnsi="Times New Roman" w:cs="Times New Roman"/>
          <w:sz w:val="28"/>
          <w:szCs w:val="28"/>
        </w:rPr>
        <w:t>a</w:t>
      </w:r>
      <w:r>
        <w:rPr>
          <w:rFonts w:ascii="Times New Roman" w:hAnsi="Times New Roman" w:cs="Times New Roman"/>
          <w:sz w:val="28"/>
          <w:szCs w:val="28"/>
        </w:rPr>
        <w:t>tion with the webpage.</w:t>
      </w:r>
    </w:p>
    <w:p w:rsidR="00F7431A" w:rsidRDefault="00F7431A" w:rsidP="00B75119">
      <w:pPr>
        <w:spacing w:after="0"/>
        <w:jc w:val="both"/>
        <w:rPr>
          <w:rFonts w:ascii="Times New Roman" w:hAnsi="Times New Roman" w:cs="Times New Roman"/>
          <w:sz w:val="28"/>
          <w:szCs w:val="28"/>
        </w:rPr>
      </w:pPr>
    </w:p>
    <w:p w:rsidR="00986820" w:rsidRDefault="00681BA9" w:rsidP="00B75119">
      <w:pPr>
        <w:pStyle w:val="BodyText"/>
        <w:spacing w:after="0"/>
        <w:jc w:val="both"/>
        <w:rPr>
          <w:rFonts w:ascii="Times New Roman" w:hAnsi="Times New Roman" w:cs="Times New Roman"/>
          <w:b/>
          <w:bCs/>
          <w:sz w:val="32"/>
          <w:szCs w:val="32"/>
        </w:rPr>
      </w:pPr>
      <w:r>
        <w:rPr>
          <w:rFonts w:ascii="Times New Roman" w:hAnsi="Times New Roman" w:cs="Times New Roman"/>
          <w:b/>
          <w:bCs/>
          <w:sz w:val="32"/>
          <w:szCs w:val="32"/>
        </w:rPr>
        <w:t>4.</w:t>
      </w:r>
      <w:ins w:id="110" w:author="Karthik Raja C Chandrasekaran" w:date="2019-03-22T13:04:00Z">
        <w:r w:rsidR="00C6427A">
          <w:rPr>
            <w:rFonts w:ascii="Times New Roman" w:hAnsi="Times New Roman" w:cs="Times New Roman"/>
            <w:b/>
            <w:bCs/>
            <w:sz w:val="32"/>
            <w:szCs w:val="32"/>
          </w:rPr>
          <w:t>4</w:t>
        </w:r>
      </w:ins>
      <w:del w:id="111" w:author="Karthik Raja C Chandrasekaran" w:date="2019-03-22T13:04:00Z">
        <w:r w:rsidDel="00C6427A">
          <w:rPr>
            <w:rFonts w:ascii="Times New Roman" w:hAnsi="Times New Roman" w:cs="Times New Roman"/>
            <w:b/>
            <w:bCs/>
            <w:sz w:val="32"/>
            <w:szCs w:val="32"/>
          </w:rPr>
          <w:delText>5</w:delText>
        </w:r>
      </w:del>
      <w:r w:rsidR="00F7431A">
        <w:rPr>
          <w:rFonts w:ascii="Times New Roman" w:hAnsi="Times New Roman" w:cs="Times New Roman"/>
          <w:b/>
          <w:bCs/>
          <w:sz w:val="32"/>
          <w:szCs w:val="32"/>
        </w:rPr>
        <w:t xml:space="preserve"> DESIGN AND IMPLEMENTATION CONSTRAINTS</w:t>
      </w:r>
    </w:p>
    <w:p w:rsidR="00986820" w:rsidRDefault="0084326D" w:rsidP="0005331D">
      <w:pPr>
        <w:pStyle w:val="BodyText"/>
        <w:spacing w:after="0"/>
        <w:jc w:val="both"/>
        <w:rPr>
          <w:rFonts w:ascii="Times New Roman" w:hAnsi="Times New Roman" w:cs="Times New Roman"/>
          <w:sz w:val="32"/>
          <w:szCs w:val="32"/>
        </w:rPr>
      </w:pPr>
      <w:r>
        <w:rPr>
          <w:rFonts w:ascii="Times New Roman" w:hAnsi="Times New Roman" w:cs="Times New Roman"/>
          <w:b/>
          <w:bCs/>
          <w:sz w:val="32"/>
          <w:szCs w:val="32"/>
        </w:rPr>
        <w:t>4.</w:t>
      </w:r>
      <w:ins w:id="112" w:author="Karthik Raja C Chandrasekaran" w:date="2019-03-22T13:04:00Z">
        <w:r w:rsidR="00C6427A">
          <w:rPr>
            <w:rFonts w:ascii="Times New Roman" w:hAnsi="Times New Roman" w:cs="Times New Roman"/>
            <w:b/>
            <w:bCs/>
            <w:sz w:val="32"/>
            <w:szCs w:val="32"/>
          </w:rPr>
          <w:t>4</w:t>
        </w:r>
      </w:ins>
      <w:del w:id="113" w:author="Karthik Raja C Chandrasekaran" w:date="2019-03-22T13:04:00Z">
        <w:r w:rsidDel="00C6427A">
          <w:rPr>
            <w:rFonts w:ascii="Times New Roman" w:hAnsi="Times New Roman" w:cs="Times New Roman"/>
            <w:b/>
            <w:bCs/>
            <w:sz w:val="32"/>
            <w:szCs w:val="32"/>
          </w:rPr>
          <w:delText>5</w:delText>
        </w:r>
      </w:del>
      <w:r>
        <w:rPr>
          <w:rFonts w:ascii="Times New Roman" w:hAnsi="Times New Roman" w:cs="Times New Roman"/>
          <w:b/>
          <w:bCs/>
          <w:sz w:val="32"/>
          <w:szCs w:val="32"/>
        </w:rPr>
        <w:t>.1 Constraints in Analysis</w:t>
      </w:r>
    </w:p>
    <w:p w:rsidR="00986820" w:rsidRDefault="00681BA9" w:rsidP="00B75119">
      <w:pPr>
        <w:pStyle w:val="BodyText"/>
        <w:numPr>
          <w:ilvl w:val="0"/>
          <w:numId w:val="7"/>
        </w:numPr>
        <w:spacing w:after="0"/>
        <w:ind w:left="0"/>
        <w:jc w:val="both"/>
        <w:rPr>
          <w:rFonts w:ascii="Times New Roman" w:hAnsi="Times New Roman" w:cs="Times New Roman"/>
          <w:sz w:val="28"/>
          <w:szCs w:val="28"/>
        </w:rPr>
      </w:pPr>
      <w:r>
        <w:rPr>
          <w:rFonts w:ascii="Times New Roman" w:hAnsi="Times New Roman" w:cs="Times New Roman"/>
          <w:sz w:val="28"/>
          <w:szCs w:val="28"/>
        </w:rPr>
        <w:t>Constraints as Informal Text</w:t>
      </w:r>
    </w:p>
    <w:p w:rsidR="00986820" w:rsidRDefault="00681BA9" w:rsidP="00B75119">
      <w:pPr>
        <w:pStyle w:val="BodyText"/>
        <w:numPr>
          <w:ilvl w:val="0"/>
          <w:numId w:val="7"/>
        </w:numPr>
        <w:spacing w:after="0"/>
        <w:ind w:left="0"/>
        <w:jc w:val="both"/>
        <w:rPr>
          <w:rFonts w:ascii="Times New Roman" w:hAnsi="Times New Roman" w:cs="Times New Roman"/>
          <w:sz w:val="28"/>
          <w:szCs w:val="28"/>
        </w:rPr>
      </w:pPr>
      <w:r>
        <w:rPr>
          <w:rFonts w:ascii="Times New Roman" w:hAnsi="Times New Roman" w:cs="Times New Roman"/>
          <w:sz w:val="28"/>
          <w:szCs w:val="28"/>
        </w:rPr>
        <w:t>Constraints as Operational Restrictions</w:t>
      </w:r>
    </w:p>
    <w:p w:rsidR="00986820" w:rsidRDefault="00681BA9" w:rsidP="00B75119">
      <w:pPr>
        <w:pStyle w:val="BodyText"/>
        <w:numPr>
          <w:ilvl w:val="0"/>
          <w:numId w:val="7"/>
        </w:numPr>
        <w:spacing w:after="0"/>
        <w:ind w:left="0"/>
        <w:jc w:val="both"/>
        <w:rPr>
          <w:rFonts w:ascii="Times New Roman" w:hAnsi="Times New Roman" w:cs="Times New Roman"/>
          <w:sz w:val="28"/>
          <w:szCs w:val="28"/>
        </w:rPr>
      </w:pPr>
      <w:r>
        <w:rPr>
          <w:rFonts w:ascii="Times New Roman" w:hAnsi="Times New Roman" w:cs="Times New Roman"/>
          <w:sz w:val="28"/>
          <w:szCs w:val="28"/>
        </w:rPr>
        <w:t>Constraints Integrated in Existing Model Concepts</w:t>
      </w:r>
    </w:p>
    <w:p w:rsidR="00986820" w:rsidRDefault="00681BA9" w:rsidP="00B75119">
      <w:pPr>
        <w:pStyle w:val="BodyText"/>
        <w:numPr>
          <w:ilvl w:val="0"/>
          <w:numId w:val="7"/>
        </w:numPr>
        <w:spacing w:after="0"/>
        <w:ind w:left="0"/>
        <w:jc w:val="both"/>
        <w:rPr>
          <w:rFonts w:ascii="Times New Roman" w:hAnsi="Times New Roman" w:cs="Times New Roman"/>
          <w:sz w:val="28"/>
          <w:szCs w:val="28"/>
        </w:rPr>
      </w:pPr>
      <w:r>
        <w:rPr>
          <w:rFonts w:ascii="Times New Roman" w:hAnsi="Times New Roman" w:cs="Times New Roman"/>
          <w:sz w:val="28"/>
          <w:szCs w:val="28"/>
        </w:rPr>
        <w:lastRenderedPageBreak/>
        <w:t>Constraints as a Separate Concept</w:t>
      </w:r>
    </w:p>
    <w:p w:rsidR="00986820" w:rsidRDefault="00681BA9" w:rsidP="00B75119">
      <w:pPr>
        <w:pStyle w:val="BodyText"/>
        <w:numPr>
          <w:ilvl w:val="0"/>
          <w:numId w:val="7"/>
        </w:numPr>
        <w:spacing w:after="0"/>
        <w:ind w:left="0"/>
        <w:jc w:val="both"/>
        <w:rPr>
          <w:rFonts w:ascii="Times New Roman" w:hAnsi="Times New Roman" w:cs="Times New Roman"/>
          <w:sz w:val="28"/>
          <w:szCs w:val="28"/>
        </w:rPr>
      </w:pPr>
      <w:r>
        <w:rPr>
          <w:rFonts w:ascii="Times New Roman" w:hAnsi="Times New Roman" w:cs="Times New Roman"/>
          <w:sz w:val="28"/>
          <w:szCs w:val="28"/>
        </w:rPr>
        <w:t>Constraints Implied by the Model Structure</w:t>
      </w:r>
    </w:p>
    <w:p w:rsidR="00986820" w:rsidRDefault="00986820" w:rsidP="00B75119">
      <w:pPr>
        <w:pStyle w:val="BodyText"/>
        <w:spacing w:after="0"/>
        <w:jc w:val="both"/>
        <w:rPr>
          <w:rFonts w:ascii="Times New Roman" w:hAnsi="Times New Roman" w:cs="Times New Roman"/>
          <w:b/>
          <w:bCs/>
          <w:sz w:val="28"/>
          <w:szCs w:val="28"/>
        </w:rPr>
      </w:pPr>
    </w:p>
    <w:p w:rsidR="00986820" w:rsidRDefault="00F7431A" w:rsidP="0005331D">
      <w:pPr>
        <w:pStyle w:val="BodyText"/>
        <w:spacing w:after="0"/>
        <w:jc w:val="both"/>
        <w:rPr>
          <w:rFonts w:ascii="Times New Roman" w:hAnsi="Times New Roman" w:cs="Times New Roman"/>
          <w:b/>
          <w:bCs/>
          <w:sz w:val="32"/>
          <w:szCs w:val="32"/>
        </w:rPr>
      </w:pPr>
      <w:r>
        <w:rPr>
          <w:rFonts w:ascii="Times New Roman" w:hAnsi="Times New Roman" w:cs="Times New Roman"/>
          <w:b/>
          <w:bCs/>
          <w:sz w:val="32"/>
          <w:szCs w:val="32"/>
        </w:rPr>
        <w:t>4.</w:t>
      </w:r>
      <w:ins w:id="114" w:author="Karthik Raja C Chandrasekaran" w:date="2019-03-22T13:04:00Z">
        <w:r w:rsidR="00C6427A">
          <w:rPr>
            <w:rFonts w:ascii="Times New Roman" w:hAnsi="Times New Roman" w:cs="Times New Roman"/>
            <w:b/>
            <w:bCs/>
            <w:sz w:val="32"/>
            <w:szCs w:val="32"/>
          </w:rPr>
          <w:t>4</w:t>
        </w:r>
      </w:ins>
      <w:del w:id="115" w:author="Karthik Raja C Chandrasekaran" w:date="2019-03-22T13:04:00Z">
        <w:r w:rsidDel="00C6427A">
          <w:rPr>
            <w:rFonts w:ascii="Times New Roman" w:hAnsi="Times New Roman" w:cs="Times New Roman"/>
            <w:b/>
            <w:bCs/>
            <w:sz w:val="32"/>
            <w:szCs w:val="32"/>
          </w:rPr>
          <w:delText>5</w:delText>
        </w:r>
      </w:del>
      <w:r>
        <w:rPr>
          <w:rFonts w:ascii="Times New Roman" w:hAnsi="Times New Roman" w:cs="Times New Roman"/>
          <w:b/>
          <w:bCs/>
          <w:sz w:val="32"/>
          <w:szCs w:val="32"/>
        </w:rPr>
        <w:t>.2 Constraints in Design</w:t>
      </w:r>
    </w:p>
    <w:p w:rsidR="00986820" w:rsidRDefault="006C7164" w:rsidP="00B75119">
      <w:pPr>
        <w:pStyle w:val="BodyText"/>
        <w:numPr>
          <w:ilvl w:val="0"/>
          <w:numId w:val="8"/>
        </w:numPr>
        <w:spacing w:after="0"/>
        <w:ind w:left="0"/>
        <w:jc w:val="both"/>
        <w:rPr>
          <w:rFonts w:ascii="Times New Roman" w:hAnsi="Times New Roman" w:cs="Times New Roman"/>
          <w:b/>
          <w:bCs/>
          <w:sz w:val="28"/>
          <w:szCs w:val="28"/>
        </w:rPr>
      </w:pPr>
      <w:r>
        <w:rPr>
          <w:rFonts w:ascii="Times New Roman" w:hAnsi="Times New Roman" w:cs="Times New Roman"/>
          <w:sz w:val="28"/>
          <w:szCs w:val="28"/>
        </w:rPr>
        <w:t>Sizing comparative constrai</w:t>
      </w:r>
      <w:r w:rsidR="00681BA9">
        <w:rPr>
          <w:rFonts w:ascii="Times New Roman" w:hAnsi="Times New Roman" w:cs="Times New Roman"/>
          <w:sz w:val="28"/>
          <w:szCs w:val="28"/>
        </w:rPr>
        <w:t>n</w:t>
      </w:r>
      <w:r w:rsidR="009E44AD">
        <w:rPr>
          <w:rFonts w:ascii="Times New Roman" w:hAnsi="Times New Roman" w:cs="Times New Roman"/>
          <w:sz w:val="28"/>
          <w:szCs w:val="28"/>
        </w:rPr>
        <w:t>t</w:t>
      </w:r>
      <w:r w:rsidR="00681BA9">
        <w:rPr>
          <w:rFonts w:ascii="Times New Roman" w:hAnsi="Times New Roman" w:cs="Times New Roman"/>
          <w:sz w:val="28"/>
          <w:szCs w:val="28"/>
        </w:rPr>
        <w:t>s.</w:t>
      </w:r>
    </w:p>
    <w:p w:rsidR="00986820" w:rsidRDefault="00681BA9" w:rsidP="00B75119">
      <w:pPr>
        <w:pStyle w:val="BodyText"/>
        <w:numPr>
          <w:ilvl w:val="0"/>
          <w:numId w:val="8"/>
        </w:numPr>
        <w:spacing w:after="0"/>
        <w:ind w:left="0"/>
        <w:jc w:val="both"/>
        <w:rPr>
          <w:rFonts w:ascii="Times New Roman" w:hAnsi="Times New Roman" w:cs="Times New Roman"/>
          <w:sz w:val="28"/>
          <w:szCs w:val="28"/>
        </w:rPr>
      </w:pPr>
      <w:r>
        <w:rPr>
          <w:rFonts w:ascii="Times New Roman" w:hAnsi="Times New Roman" w:cs="Times New Roman"/>
          <w:sz w:val="28"/>
          <w:szCs w:val="28"/>
        </w:rPr>
        <w:t>Achieving larg</w:t>
      </w:r>
      <w:r w:rsidR="00AF4D9B">
        <w:rPr>
          <w:rFonts w:ascii="Times New Roman" w:hAnsi="Times New Roman" w:cs="Times New Roman"/>
          <w:sz w:val="28"/>
          <w:szCs w:val="28"/>
        </w:rPr>
        <w:t>e</w:t>
      </w:r>
      <w:r>
        <w:rPr>
          <w:rFonts w:ascii="Times New Roman" w:hAnsi="Times New Roman" w:cs="Times New Roman"/>
          <w:sz w:val="28"/>
          <w:szCs w:val="28"/>
        </w:rPr>
        <w:t xml:space="preserve"> scale implementation.</w:t>
      </w:r>
    </w:p>
    <w:p w:rsidR="00986820" w:rsidRDefault="00681BA9" w:rsidP="00B75119">
      <w:pPr>
        <w:pStyle w:val="BodyText"/>
        <w:numPr>
          <w:ilvl w:val="0"/>
          <w:numId w:val="8"/>
        </w:numPr>
        <w:spacing w:after="0"/>
        <w:ind w:left="0"/>
        <w:jc w:val="both"/>
        <w:rPr>
          <w:rFonts w:ascii="Times New Roman" w:hAnsi="Times New Roman" w:cs="Times New Roman"/>
          <w:sz w:val="28"/>
          <w:szCs w:val="28"/>
        </w:rPr>
      </w:pPr>
      <w:r>
        <w:rPr>
          <w:rFonts w:ascii="Times New Roman" w:hAnsi="Times New Roman" w:cs="Times New Roman"/>
          <w:sz w:val="28"/>
          <w:szCs w:val="28"/>
        </w:rPr>
        <w:t>Fragile components.</w:t>
      </w:r>
    </w:p>
    <w:p w:rsidR="00986820" w:rsidRDefault="00681BA9" w:rsidP="00B75119">
      <w:pPr>
        <w:pStyle w:val="BodyText"/>
        <w:numPr>
          <w:ilvl w:val="0"/>
          <w:numId w:val="8"/>
        </w:numPr>
        <w:spacing w:after="0"/>
        <w:ind w:left="0"/>
        <w:jc w:val="both"/>
        <w:rPr>
          <w:rFonts w:ascii="Times New Roman" w:hAnsi="Times New Roman" w:cs="Times New Roman"/>
          <w:sz w:val="28"/>
          <w:szCs w:val="28"/>
        </w:rPr>
      </w:pPr>
      <w:r>
        <w:rPr>
          <w:rFonts w:ascii="Times New Roman" w:hAnsi="Times New Roman" w:cs="Times New Roman"/>
          <w:sz w:val="28"/>
          <w:szCs w:val="28"/>
        </w:rPr>
        <w:t>Determination of the Involved Actions.</w:t>
      </w:r>
    </w:p>
    <w:p w:rsidR="00986820" w:rsidRDefault="00681BA9" w:rsidP="00B75119">
      <w:pPr>
        <w:pStyle w:val="BodyText"/>
        <w:numPr>
          <w:ilvl w:val="0"/>
          <w:numId w:val="8"/>
        </w:numPr>
        <w:spacing w:after="0"/>
        <w:ind w:left="0"/>
        <w:jc w:val="both"/>
        <w:rPr>
          <w:rFonts w:ascii="Times New Roman" w:hAnsi="Times New Roman" w:cs="Times New Roman"/>
          <w:sz w:val="28"/>
          <w:szCs w:val="28"/>
        </w:rPr>
      </w:pPr>
      <w:r>
        <w:rPr>
          <w:rFonts w:ascii="Times New Roman" w:hAnsi="Times New Roman" w:cs="Times New Roman"/>
          <w:sz w:val="28"/>
          <w:szCs w:val="28"/>
        </w:rPr>
        <w:t>Global actions and Constraint Realization.</w:t>
      </w:r>
    </w:p>
    <w:p w:rsidR="00986820" w:rsidRDefault="00986820" w:rsidP="00B75119">
      <w:pPr>
        <w:pStyle w:val="BodyText"/>
        <w:spacing w:after="0"/>
        <w:jc w:val="both"/>
        <w:rPr>
          <w:rFonts w:ascii="Times New Roman" w:hAnsi="Times New Roman" w:cs="Times New Roman"/>
          <w:sz w:val="28"/>
          <w:szCs w:val="28"/>
        </w:rPr>
      </w:pPr>
    </w:p>
    <w:p w:rsidR="00986820" w:rsidRDefault="00681BA9" w:rsidP="00B75119">
      <w:pPr>
        <w:pStyle w:val="BodyText"/>
        <w:spacing w:after="0"/>
        <w:jc w:val="both"/>
        <w:rPr>
          <w:rFonts w:ascii="Times New Roman" w:hAnsi="Times New Roman" w:cs="Times New Roman"/>
          <w:b/>
          <w:bCs/>
          <w:sz w:val="32"/>
          <w:szCs w:val="32"/>
        </w:rPr>
      </w:pPr>
      <w:r>
        <w:rPr>
          <w:rFonts w:ascii="Times New Roman" w:hAnsi="Times New Roman" w:cs="Times New Roman"/>
          <w:b/>
          <w:bCs/>
          <w:sz w:val="32"/>
          <w:szCs w:val="32"/>
        </w:rPr>
        <w:t>4.</w:t>
      </w:r>
      <w:ins w:id="116" w:author="Karthik Raja C Chandrasekaran" w:date="2019-03-22T13:04:00Z">
        <w:r w:rsidR="00C6427A">
          <w:rPr>
            <w:rFonts w:ascii="Times New Roman" w:hAnsi="Times New Roman" w:cs="Times New Roman"/>
            <w:b/>
            <w:bCs/>
            <w:sz w:val="32"/>
            <w:szCs w:val="32"/>
          </w:rPr>
          <w:t>4</w:t>
        </w:r>
      </w:ins>
      <w:del w:id="117" w:author="Karthik Raja C Chandrasekaran" w:date="2019-03-22T13:04:00Z">
        <w:r w:rsidDel="00C6427A">
          <w:rPr>
            <w:rFonts w:ascii="Times New Roman" w:hAnsi="Times New Roman" w:cs="Times New Roman"/>
            <w:b/>
            <w:bCs/>
            <w:sz w:val="32"/>
            <w:szCs w:val="32"/>
          </w:rPr>
          <w:delText>5</w:delText>
        </w:r>
      </w:del>
      <w:r>
        <w:rPr>
          <w:rFonts w:ascii="Times New Roman" w:hAnsi="Times New Roman" w:cs="Times New Roman"/>
          <w:b/>
          <w:bCs/>
          <w:sz w:val="32"/>
          <w:szCs w:val="32"/>
        </w:rPr>
        <w:t>.3 Constraints in Imp</w:t>
      </w:r>
      <w:r w:rsidR="00F7431A">
        <w:rPr>
          <w:rFonts w:ascii="Times New Roman" w:hAnsi="Times New Roman" w:cs="Times New Roman"/>
          <w:b/>
          <w:bCs/>
          <w:sz w:val="32"/>
          <w:szCs w:val="32"/>
        </w:rPr>
        <w:t>lementation</w:t>
      </w:r>
    </w:p>
    <w:p w:rsidR="00986820" w:rsidRDefault="00681BA9" w:rsidP="00B75119">
      <w:pPr>
        <w:pStyle w:val="BodyText"/>
        <w:spacing w:after="0"/>
        <w:jc w:val="both"/>
        <w:rPr>
          <w:rFonts w:ascii="Times New Roman" w:hAnsi="Times New Roman" w:cs="Times New Roman"/>
          <w:sz w:val="28"/>
          <w:szCs w:val="28"/>
        </w:rPr>
      </w:pPr>
      <w:r>
        <w:rPr>
          <w:rFonts w:ascii="Times New Roman" w:hAnsi="Times New Roman" w:cs="Times New Roman"/>
          <w:sz w:val="28"/>
          <w:szCs w:val="28"/>
        </w:rPr>
        <w:t>A hierarchical structuring of relations may result in more classes and a more complicated structure to implement. Therefore it is advisable to transform the hierarchical relation structure to a simpler structure such</w:t>
      </w:r>
    </w:p>
    <w:p w:rsidR="00986820" w:rsidRDefault="00681BA9" w:rsidP="00B75119">
      <w:pPr>
        <w:pStyle w:val="BodyText"/>
        <w:spacing w:after="0"/>
        <w:jc w:val="both"/>
        <w:rPr>
          <w:rFonts w:ascii="Times New Roman" w:hAnsi="Times New Roman" w:cs="Times New Roman"/>
          <w:sz w:val="28"/>
          <w:szCs w:val="28"/>
        </w:rPr>
      </w:pPr>
      <w:r>
        <w:rPr>
          <w:rFonts w:ascii="Times New Roman" w:hAnsi="Times New Roman" w:cs="Times New Roman"/>
          <w:sz w:val="28"/>
          <w:szCs w:val="28"/>
        </w:rPr>
        <w:t>as a classical flat one. It is rather straightforward to transform the developed hierarchical model into a bipartite, flat model, consisting of classes on the one hand and flat relations on the other. Flat relations are preferred at the design level for reasons of simplicity and implementation ease. There is no identity or functionality associated with a flat relation. A flat relation corresponds with the relation concept of entity-relationship modeling and many object oriented methods.</w:t>
      </w:r>
    </w:p>
    <w:p w:rsidR="00986820" w:rsidRDefault="00986820" w:rsidP="00175E78">
      <w:pPr>
        <w:pStyle w:val="BodyText"/>
        <w:spacing w:after="0"/>
        <w:ind w:left="720"/>
        <w:jc w:val="both"/>
        <w:rPr>
          <w:rFonts w:ascii="Times New Roman" w:hAnsi="Times New Roman" w:cs="Times New Roman"/>
          <w:sz w:val="28"/>
          <w:szCs w:val="28"/>
        </w:rPr>
      </w:pPr>
    </w:p>
    <w:p w:rsidR="00986820" w:rsidRDefault="00681BA9" w:rsidP="00B75119">
      <w:pPr>
        <w:pStyle w:val="BodyText"/>
        <w:spacing w:after="0"/>
        <w:jc w:val="both"/>
        <w:rPr>
          <w:rFonts w:ascii="Times New Roman" w:hAnsi="Times New Roman" w:cs="Times New Roman"/>
          <w:b/>
          <w:bCs/>
          <w:sz w:val="32"/>
          <w:szCs w:val="32"/>
        </w:rPr>
      </w:pPr>
      <w:r>
        <w:rPr>
          <w:rFonts w:ascii="Times New Roman" w:hAnsi="Times New Roman" w:cs="Times New Roman"/>
          <w:b/>
          <w:bCs/>
          <w:sz w:val="32"/>
          <w:szCs w:val="32"/>
        </w:rPr>
        <w:t>4.</w:t>
      </w:r>
      <w:ins w:id="118" w:author="Karthik Raja C Chandrasekaran" w:date="2019-03-22T13:04:00Z">
        <w:r w:rsidR="00C6427A">
          <w:rPr>
            <w:rFonts w:ascii="Times New Roman" w:hAnsi="Times New Roman" w:cs="Times New Roman"/>
            <w:b/>
            <w:bCs/>
            <w:sz w:val="32"/>
            <w:szCs w:val="32"/>
          </w:rPr>
          <w:t>5</w:t>
        </w:r>
      </w:ins>
      <w:del w:id="119" w:author="Karthik Raja C Chandrasekaran" w:date="2019-03-22T13:04:00Z">
        <w:r w:rsidDel="00C6427A">
          <w:rPr>
            <w:rFonts w:ascii="Times New Roman" w:hAnsi="Times New Roman" w:cs="Times New Roman"/>
            <w:b/>
            <w:bCs/>
            <w:sz w:val="32"/>
            <w:szCs w:val="32"/>
          </w:rPr>
          <w:delText>6</w:delText>
        </w:r>
      </w:del>
      <w:r w:rsidR="00F7431A">
        <w:rPr>
          <w:rFonts w:ascii="Times New Roman" w:hAnsi="Times New Roman" w:cs="Times New Roman"/>
          <w:b/>
          <w:bCs/>
          <w:sz w:val="32"/>
          <w:szCs w:val="32"/>
        </w:rPr>
        <w:t>.</w:t>
      </w:r>
      <w:r>
        <w:rPr>
          <w:rFonts w:ascii="Times New Roman" w:hAnsi="Times New Roman" w:cs="Times New Roman"/>
          <w:b/>
          <w:bCs/>
          <w:sz w:val="32"/>
          <w:szCs w:val="32"/>
        </w:rPr>
        <w:t xml:space="preserve"> </w:t>
      </w:r>
      <w:r w:rsidR="00F7431A">
        <w:rPr>
          <w:rFonts w:ascii="Times New Roman" w:hAnsi="Times New Roman" w:cs="Times New Roman"/>
          <w:b/>
          <w:bCs/>
          <w:sz w:val="32"/>
          <w:szCs w:val="32"/>
        </w:rPr>
        <w:t>OTHER NONFUNCTIONAL REQUIREMENTS</w:t>
      </w:r>
    </w:p>
    <w:p w:rsidR="00986820" w:rsidRPr="005A2E69" w:rsidRDefault="00681BA9" w:rsidP="00B75119">
      <w:pPr>
        <w:autoSpaceDE w:val="0"/>
        <w:autoSpaceDN w:val="0"/>
        <w:adjustRightInd w:val="0"/>
        <w:jc w:val="both"/>
        <w:rPr>
          <w:rFonts w:ascii="Times New Roman" w:hAnsi="Times New Roman"/>
          <w:bCs/>
          <w:sz w:val="28"/>
          <w:szCs w:val="28"/>
        </w:rPr>
      </w:pPr>
      <w:r w:rsidRPr="005A2E69">
        <w:rPr>
          <w:rFonts w:ascii="Times New Roman" w:hAnsi="Times New Roman"/>
          <w:bCs/>
          <w:sz w:val="28"/>
          <w:szCs w:val="28"/>
        </w:rPr>
        <w:t>The server controls and communicates with the following three main general components.</w:t>
      </w:r>
    </w:p>
    <w:p w:rsidR="00986820" w:rsidRPr="005A2E69" w:rsidRDefault="00681BA9" w:rsidP="00B75119">
      <w:pPr>
        <w:numPr>
          <w:ilvl w:val="0"/>
          <w:numId w:val="9"/>
        </w:numPr>
        <w:autoSpaceDE w:val="0"/>
        <w:autoSpaceDN w:val="0"/>
        <w:adjustRightInd w:val="0"/>
        <w:ind w:left="0"/>
        <w:jc w:val="both"/>
        <w:rPr>
          <w:rFonts w:ascii="Times New Roman" w:hAnsi="Times New Roman"/>
          <w:bCs/>
          <w:sz w:val="28"/>
          <w:szCs w:val="28"/>
        </w:rPr>
      </w:pPr>
      <w:r w:rsidRPr="005A2E69">
        <w:rPr>
          <w:rFonts w:ascii="Times New Roman" w:hAnsi="Times New Roman"/>
          <w:bCs/>
          <w:sz w:val="28"/>
          <w:szCs w:val="28"/>
        </w:rPr>
        <w:t>MEMS sensor responsible for determining the tilt shift and the displacement of the tracks.</w:t>
      </w:r>
    </w:p>
    <w:p w:rsidR="00986820" w:rsidRPr="005A2E69" w:rsidRDefault="00681BA9" w:rsidP="00B75119">
      <w:pPr>
        <w:numPr>
          <w:ilvl w:val="0"/>
          <w:numId w:val="9"/>
        </w:numPr>
        <w:autoSpaceDE w:val="0"/>
        <w:autoSpaceDN w:val="0"/>
        <w:adjustRightInd w:val="0"/>
        <w:ind w:left="0"/>
        <w:jc w:val="both"/>
        <w:rPr>
          <w:rFonts w:ascii="Times New Roman" w:hAnsi="Times New Roman"/>
          <w:bCs/>
          <w:sz w:val="28"/>
          <w:szCs w:val="28"/>
        </w:rPr>
      </w:pPr>
      <w:r w:rsidRPr="005A2E69">
        <w:rPr>
          <w:rFonts w:ascii="Times New Roman" w:hAnsi="Times New Roman"/>
          <w:bCs/>
          <w:sz w:val="28"/>
          <w:szCs w:val="28"/>
        </w:rPr>
        <w:lastRenderedPageBreak/>
        <w:t>IR sensor whose main purpose is to detect any cracks and alo obstacles on the tack.</w:t>
      </w:r>
    </w:p>
    <w:p w:rsidR="00986820" w:rsidRPr="005A2E69" w:rsidRDefault="00681BA9" w:rsidP="00B75119">
      <w:pPr>
        <w:numPr>
          <w:ilvl w:val="0"/>
          <w:numId w:val="9"/>
        </w:numPr>
        <w:autoSpaceDE w:val="0"/>
        <w:autoSpaceDN w:val="0"/>
        <w:adjustRightInd w:val="0"/>
        <w:ind w:left="0"/>
        <w:jc w:val="both"/>
        <w:rPr>
          <w:rFonts w:ascii="Times New Roman" w:hAnsi="Times New Roman"/>
          <w:bCs/>
          <w:sz w:val="28"/>
          <w:szCs w:val="28"/>
        </w:rPr>
      </w:pPr>
      <w:r w:rsidRPr="005A2E69">
        <w:rPr>
          <w:rFonts w:ascii="Times New Roman" w:hAnsi="Times New Roman"/>
          <w:bCs/>
          <w:sz w:val="28"/>
          <w:szCs w:val="28"/>
        </w:rPr>
        <w:t>Voltage sensor which is used to check the conductivity of the tracks by passing voltage through.</w:t>
      </w:r>
    </w:p>
    <w:p w:rsidR="00986820" w:rsidRDefault="00AC580A" w:rsidP="00AC580A">
      <w:pPr>
        <w:spacing w:after="0"/>
        <w:jc w:val="both"/>
        <w:rPr>
          <w:rFonts w:ascii="Times New Roman" w:hAnsi="Times New Roman" w:cs="Times New Roman"/>
          <w:b/>
          <w:bCs/>
          <w:sz w:val="32"/>
          <w:szCs w:val="32"/>
        </w:rPr>
      </w:pPr>
      <w:r>
        <w:rPr>
          <w:rFonts w:ascii="Times New Roman" w:hAnsi="Times New Roman" w:cs="Times New Roman"/>
          <w:b/>
          <w:bCs/>
          <w:sz w:val="32"/>
          <w:szCs w:val="32"/>
        </w:rPr>
        <w:t xml:space="preserve">Safety Requirements </w:t>
      </w:r>
    </w:p>
    <w:p w:rsidR="00986820" w:rsidRDefault="00681BA9" w:rsidP="00B75119">
      <w:pPr>
        <w:pStyle w:val="ListParagraph"/>
        <w:numPr>
          <w:ilvl w:val="1"/>
          <w:numId w:val="10"/>
        </w:numPr>
        <w:tabs>
          <w:tab w:val="left" w:pos="1170"/>
        </w:tabs>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t>The server may be safety-critical. If so, there are issues associated with its integrity level.</w:t>
      </w:r>
    </w:p>
    <w:p w:rsidR="00986820" w:rsidRDefault="00681BA9" w:rsidP="00B75119">
      <w:pPr>
        <w:pStyle w:val="ListParagraph"/>
        <w:numPr>
          <w:ilvl w:val="1"/>
          <w:numId w:val="10"/>
        </w:numPr>
        <w:tabs>
          <w:tab w:val="left" w:pos="1170"/>
        </w:tabs>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t>Since these are going to be set up in places with less huma</w:t>
      </w:r>
      <w:r w:rsidR="006C7164">
        <w:rPr>
          <w:rFonts w:ascii="Times New Roman" w:hAnsi="Times New Roman" w:cs="Times New Roman"/>
          <w:sz w:val="28"/>
          <w:szCs w:val="28"/>
        </w:rPr>
        <w:t>n interaction, the liabili</w:t>
      </w:r>
      <w:r>
        <w:rPr>
          <w:rFonts w:ascii="Times New Roman" w:hAnsi="Times New Roman" w:cs="Times New Roman"/>
          <w:sz w:val="28"/>
          <w:szCs w:val="28"/>
        </w:rPr>
        <w:t>ty of the components used can be a threat.</w:t>
      </w:r>
    </w:p>
    <w:p w:rsidR="00986820" w:rsidRDefault="00681BA9" w:rsidP="00B75119">
      <w:pPr>
        <w:pStyle w:val="ListParagraph"/>
        <w:numPr>
          <w:ilvl w:val="1"/>
          <w:numId w:val="10"/>
        </w:numPr>
        <w:tabs>
          <w:tab w:val="left" w:pos="1170"/>
        </w:tabs>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t>Systems with different requirements for safety levels must be separated.</w:t>
      </w:r>
    </w:p>
    <w:p w:rsidR="00986820" w:rsidRDefault="00681BA9" w:rsidP="00B75119">
      <w:pPr>
        <w:pStyle w:val="ListParagraph"/>
        <w:numPr>
          <w:ilvl w:val="1"/>
          <w:numId w:val="10"/>
        </w:numPr>
        <w:tabs>
          <w:tab w:val="left" w:pos="1170"/>
        </w:tabs>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t>It must be made sure that the right data gets stored on the server database.</w:t>
      </w:r>
    </w:p>
    <w:p w:rsidR="00986820" w:rsidRDefault="00681BA9" w:rsidP="00B75119">
      <w:pPr>
        <w:pStyle w:val="ListParagraph"/>
        <w:numPr>
          <w:ilvl w:val="1"/>
          <w:numId w:val="10"/>
        </w:numPr>
        <w:tabs>
          <w:tab w:val="left" w:pos="1170"/>
        </w:tabs>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t>If a computer system is to run software of a high integrity level then that system should not at the same time accommodate software of a lower integrity level.</w:t>
      </w:r>
    </w:p>
    <w:p w:rsidR="006C7BC6" w:rsidRDefault="006C7BC6" w:rsidP="00F7431A">
      <w:pPr>
        <w:pStyle w:val="BodyText"/>
        <w:spacing w:after="0"/>
        <w:ind w:left="2880"/>
        <w:jc w:val="both"/>
        <w:rPr>
          <w:rFonts w:ascii="Times New Roman" w:hAnsi="Times New Roman" w:cs="Times New Roman"/>
          <w:b/>
          <w:bCs/>
          <w:sz w:val="32"/>
          <w:szCs w:val="32"/>
        </w:rPr>
      </w:pPr>
    </w:p>
    <w:p w:rsidR="00235626" w:rsidRDefault="00F7431A" w:rsidP="00F7431A">
      <w:pPr>
        <w:pStyle w:val="BodyText"/>
        <w:spacing w:after="0"/>
        <w:ind w:left="2880"/>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rsidR="00986820" w:rsidRDefault="00235626" w:rsidP="00235626">
      <w:pPr>
        <w:spacing w:line="276" w:lineRule="auto"/>
        <w:rPr>
          <w:rFonts w:ascii="Times New Roman" w:hAnsi="Times New Roman" w:cs="Times New Roman"/>
          <w:b/>
          <w:bCs/>
          <w:sz w:val="32"/>
          <w:szCs w:val="32"/>
        </w:rPr>
      </w:pPr>
      <w:r>
        <w:rPr>
          <w:rFonts w:ascii="Times New Roman" w:hAnsi="Times New Roman" w:cs="Times New Roman"/>
          <w:b/>
          <w:bCs/>
          <w:sz w:val="32"/>
          <w:szCs w:val="32"/>
        </w:rPr>
        <w:br w:type="page"/>
      </w:r>
      <w:r w:rsidR="00681BA9" w:rsidRPr="00F7431A">
        <w:rPr>
          <w:rFonts w:ascii="Times New Roman" w:hAnsi="Times New Roman" w:cs="Times New Roman"/>
          <w:b/>
          <w:bCs/>
          <w:sz w:val="32"/>
          <w:szCs w:val="32"/>
        </w:rPr>
        <w:lastRenderedPageBreak/>
        <w:t>CHAPTER 5</w:t>
      </w:r>
    </w:p>
    <w:p w:rsidR="00F7431A" w:rsidRPr="00F7431A" w:rsidRDefault="00F7431A" w:rsidP="00235626">
      <w:pPr>
        <w:pStyle w:val="BodyText"/>
        <w:spacing w:after="0"/>
        <w:rPr>
          <w:rFonts w:ascii="Times New Roman" w:hAnsi="Times New Roman" w:cs="Times New Roman"/>
          <w:b/>
          <w:bCs/>
          <w:sz w:val="32"/>
          <w:szCs w:val="32"/>
        </w:rPr>
      </w:pPr>
      <w:r>
        <w:rPr>
          <w:rFonts w:ascii="Times New Roman" w:hAnsi="Times New Roman" w:cs="Times New Roman"/>
          <w:b/>
          <w:bCs/>
          <w:sz w:val="32"/>
          <w:szCs w:val="32"/>
        </w:rPr>
        <w:t>SYSTEM DESIGN</w:t>
      </w:r>
    </w:p>
    <w:p w:rsidR="00986820" w:rsidRDefault="00F7431A" w:rsidP="00F7431A">
      <w:pPr>
        <w:autoSpaceDE w:val="0"/>
        <w:autoSpaceDN w:val="0"/>
        <w:adjustRightInd w:val="0"/>
        <w:jc w:val="both"/>
        <w:rPr>
          <w:rFonts w:ascii="Times New Roman" w:hAnsi="Times New Roman" w:cs="Times New Roman"/>
          <w:b/>
          <w:bCs/>
          <w:sz w:val="32"/>
          <w:szCs w:val="32"/>
        </w:rPr>
      </w:pPr>
      <w:r>
        <w:rPr>
          <w:rFonts w:ascii="Times New Roman" w:hAnsi="Times New Roman" w:cs="Times New Roman"/>
          <w:b/>
          <w:bCs/>
          <w:sz w:val="32"/>
          <w:szCs w:val="32"/>
        </w:rPr>
        <w:t>5.1.</w:t>
      </w:r>
      <w:r w:rsidR="008B2DF2">
        <w:rPr>
          <w:rFonts w:ascii="Times New Roman" w:hAnsi="Times New Roman" w:cs="Times New Roman"/>
          <w:b/>
          <w:bCs/>
          <w:sz w:val="32"/>
          <w:szCs w:val="32"/>
        </w:rPr>
        <w:t xml:space="preserve"> ARCHITECTURE DIAGRAM</w:t>
      </w:r>
    </w:p>
    <w:p w:rsidR="00986820" w:rsidRDefault="00681BA9" w:rsidP="00B75119">
      <w:pPr>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MAIN UNIT</w:t>
      </w:r>
    </w:p>
    <w:p w:rsidR="00986820" w:rsidRDefault="00AC2B95" w:rsidP="00B75119">
      <w:pPr>
        <w:autoSpaceDE w:val="0"/>
        <w:autoSpaceDN w:val="0"/>
        <w:adjustRightInd w:val="0"/>
        <w:spacing w:after="0"/>
        <w:jc w:val="both"/>
        <w:rPr>
          <w:rFonts w:ascii="Times New Roman" w:hAnsi="Times New Roman" w:cs="Times New Roman"/>
          <w:b/>
          <w:bCs/>
          <w:sz w:val="28"/>
          <w:szCs w:val="28"/>
          <w:lang w:bidi="hi-IN"/>
        </w:rPr>
      </w:pPr>
      <w:r>
        <w:rPr>
          <w:rFonts w:ascii="Times New Roman" w:hAnsi="Times New Roman" w:cs="Times New Roman"/>
          <w:b/>
          <w:bCs/>
          <w:noProof/>
          <w:sz w:val="28"/>
          <w:szCs w:val="28"/>
        </w:rPr>
        <mc:AlternateContent>
          <mc:Choice Requires="wpg">
            <w:drawing>
              <wp:anchor distT="0" distB="0" distL="114300" distR="114300" simplePos="0" relativeHeight="251709440" behindDoc="0" locked="0" layoutInCell="1" allowOverlap="1" wp14:anchorId="0CC32A4C" wp14:editId="363A4C80">
                <wp:simplePos x="0" y="0"/>
                <wp:positionH relativeFrom="column">
                  <wp:posOffset>182880</wp:posOffset>
                </wp:positionH>
                <wp:positionV relativeFrom="paragraph">
                  <wp:posOffset>219200</wp:posOffset>
                </wp:positionV>
                <wp:extent cx="4791075" cy="3286125"/>
                <wp:effectExtent l="0" t="0" r="28575" b="28575"/>
                <wp:wrapNone/>
                <wp:docPr id="23" name="Group 24"/>
                <wp:cNvGraphicFramePr/>
                <a:graphic xmlns:a="http://schemas.openxmlformats.org/drawingml/2006/main">
                  <a:graphicData uri="http://schemas.microsoft.com/office/word/2010/wordprocessingGroup">
                    <wpg:wgp>
                      <wpg:cNvGrpSpPr/>
                      <wpg:grpSpPr>
                        <a:xfrm>
                          <a:off x="0" y="0"/>
                          <a:ext cx="4791075" cy="3286125"/>
                          <a:chOff x="0" y="0"/>
                          <a:chExt cx="47910" cy="32861"/>
                        </a:xfrm>
                      </wpg:grpSpPr>
                      <wps:wsp>
                        <wps:cNvPr id="24" name="Rectangle 1"/>
                        <wps:cNvSpPr/>
                        <wps:spPr>
                          <a:xfrm>
                            <a:off x="15049" y="0"/>
                            <a:ext cx="12668" cy="32861"/>
                          </a:xfrm>
                          <a:prstGeom prst="rect">
                            <a:avLst/>
                          </a:prstGeom>
                          <a:solidFill>
                            <a:schemeClr val="lt1"/>
                          </a:solidFill>
                          <a:ln w="25400" cap="flat" cmpd="sng">
                            <a:solidFill>
                              <a:schemeClr val="accent5"/>
                            </a:solidFill>
                            <a:prstDash val="solid"/>
                            <a:miter/>
                            <a:headEnd type="none" w="med" len="med"/>
                            <a:tailEnd type="none" w="med" len="med"/>
                          </a:ln>
                        </wps:spPr>
                        <wps:txbx>
                          <w:txbxContent>
                            <w:p w:rsidR="00B724AC" w:rsidRDefault="00B724AC">
                              <w:pPr>
                                <w:rPr>
                                  <w:rFonts w:ascii="Times New Roman" w:hAnsi="Times New Roman" w:cs="Times New Roman"/>
                                  <w:b/>
                                </w:rPr>
                              </w:pPr>
                              <w:r>
                                <w:rPr>
                                  <w:rFonts w:ascii="Times New Roman" w:hAnsi="Times New Roman" w:cs="Times New Roman"/>
                                  <w:b/>
                                </w:rPr>
                                <w:t>PIC16F877A</w:t>
                              </w:r>
                            </w:p>
                          </w:txbxContent>
                        </wps:txbx>
                        <wps:bodyPr anchor="ctr" upright="1"/>
                      </wps:wsp>
                      <wps:wsp>
                        <wps:cNvPr id="25" name="Rectangle 2"/>
                        <wps:cNvSpPr/>
                        <wps:spPr>
                          <a:xfrm>
                            <a:off x="0" y="1047"/>
                            <a:ext cx="9810" cy="5144"/>
                          </a:xfrm>
                          <a:prstGeom prst="rect">
                            <a:avLst/>
                          </a:prstGeom>
                          <a:solidFill>
                            <a:schemeClr val="lt1"/>
                          </a:solidFill>
                          <a:ln w="25400" cap="flat" cmpd="sng">
                            <a:solidFill>
                              <a:schemeClr val="accent4"/>
                            </a:solidFill>
                            <a:prstDash val="solid"/>
                            <a:miter/>
                            <a:headEnd type="none" w="med" len="med"/>
                            <a:tailEnd type="none" w="med" len="med"/>
                          </a:ln>
                        </wps:spPr>
                        <wps:txbx>
                          <w:txbxContent>
                            <w:p w:rsidR="00B724AC" w:rsidRDefault="00B724AC">
                              <w:pPr>
                                <w:rPr>
                                  <w:rFonts w:ascii="Times New Roman" w:hAnsi="Times New Roman" w:cs="Times New Roman"/>
                                  <w:b/>
                                </w:rPr>
                              </w:pPr>
                              <w:r>
                                <w:rPr>
                                  <w:rFonts w:ascii="Times New Roman" w:hAnsi="Times New Roman" w:cs="Times New Roman"/>
                                  <w:b/>
                                </w:rPr>
                                <w:t>MEMS SENSOR</w:t>
                              </w:r>
                            </w:p>
                          </w:txbxContent>
                        </wps:txbx>
                        <wps:bodyPr anchor="ctr" upright="1"/>
                      </wps:wsp>
                      <wps:wsp>
                        <wps:cNvPr id="26" name="Rectangle 3"/>
                        <wps:cNvSpPr/>
                        <wps:spPr>
                          <a:xfrm>
                            <a:off x="33432" y="2000"/>
                            <a:ext cx="14478" cy="5143"/>
                          </a:xfrm>
                          <a:prstGeom prst="rect">
                            <a:avLst/>
                          </a:prstGeom>
                          <a:solidFill>
                            <a:schemeClr val="lt1"/>
                          </a:solidFill>
                          <a:ln w="25400" cap="flat" cmpd="sng">
                            <a:solidFill>
                              <a:schemeClr val="accent4"/>
                            </a:solidFill>
                            <a:prstDash val="solid"/>
                            <a:miter/>
                            <a:headEnd type="none" w="med" len="med"/>
                            <a:tailEnd type="none" w="med" len="med"/>
                          </a:ln>
                        </wps:spPr>
                        <wps:txbx>
                          <w:txbxContent>
                            <w:p w:rsidR="00B724AC" w:rsidRDefault="00B724AC">
                              <w:pPr>
                                <w:rPr>
                                  <w:rFonts w:ascii="Times New Roman" w:hAnsi="Times New Roman" w:cs="Times New Roman"/>
                                  <w:b/>
                                </w:rPr>
                              </w:pPr>
                              <w:r>
                                <w:rPr>
                                  <w:rFonts w:ascii="Times New Roman" w:hAnsi="Times New Roman" w:cs="Times New Roman"/>
                                  <w:b/>
                                </w:rPr>
                                <w:t>LCD</w:t>
                              </w:r>
                            </w:p>
                          </w:txbxContent>
                        </wps:txbx>
                        <wps:bodyPr anchor="ctr" upright="1"/>
                      </wps:wsp>
                      <wps:wsp>
                        <wps:cNvPr id="27" name="Rectangle 5"/>
                        <wps:cNvSpPr/>
                        <wps:spPr>
                          <a:xfrm>
                            <a:off x="0" y="24288"/>
                            <a:ext cx="9810" cy="5144"/>
                          </a:xfrm>
                          <a:prstGeom prst="rect">
                            <a:avLst/>
                          </a:prstGeom>
                          <a:solidFill>
                            <a:schemeClr val="lt1"/>
                          </a:solidFill>
                          <a:ln w="25400" cap="flat" cmpd="sng">
                            <a:solidFill>
                              <a:schemeClr val="accent4"/>
                            </a:solidFill>
                            <a:prstDash val="solid"/>
                            <a:miter/>
                            <a:headEnd type="none" w="med" len="med"/>
                            <a:tailEnd type="none" w="med" len="med"/>
                          </a:ln>
                        </wps:spPr>
                        <wps:txbx>
                          <w:txbxContent>
                            <w:p w:rsidR="00B724AC" w:rsidRDefault="00B724AC">
                              <w:pPr>
                                <w:rPr>
                                  <w:rFonts w:ascii="Times New Roman" w:hAnsi="Times New Roman" w:cs="Times New Roman"/>
                                  <w:b/>
                                </w:rPr>
                              </w:pPr>
                              <w:r>
                                <w:rPr>
                                  <w:rFonts w:ascii="Times New Roman" w:hAnsi="Times New Roman" w:cs="Times New Roman"/>
                                  <w:b/>
                                </w:rPr>
                                <w:t>VOLTAGE SENSOR</w:t>
                              </w:r>
                            </w:p>
                          </w:txbxContent>
                        </wps:txbx>
                        <wps:bodyPr anchor="ctr" upright="1"/>
                      </wps:wsp>
                      <wps:wsp>
                        <wps:cNvPr id="28" name="Rectangle 6"/>
                        <wps:cNvSpPr/>
                        <wps:spPr>
                          <a:xfrm>
                            <a:off x="34004" y="24288"/>
                            <a:ext cx="9811" cy="5144"/>
                          </a:xfrm>
                          <a:prstGeom prst="rect">
                            <a:avLst/>
                          </a:prstGeom>
                          <a:solidFill>
                            <a:schemeClr val="lt1"/>
                          </a:solidFill>
                          <a:ln w="25400" cap="flat" cmpd="sng">
                            <a:solidFill>
                              <a:schemeClr val="accent4"/>
                            </a:solidFill>
                            <a:prstDash val="solid"/>
                            <a:miter/>
                            <a:headEnd type="none" w="med" len="med"/>
                            <a:tailEnd type="none" w="med" len="med"/>
                          </a:ln>
                        </wps:spPr>
                        <wps:txbx>
                          <w:txbxContent>
                            <w:p w:rsidR="00B724AC" w:rsidRDefault="00B724AC">
                              <w:pPr>
                                <w:rPr>
                                  <w:rFonts w:ascii="Times New Roman" w:hAnsi="Times New Roman" w:cs="Times New Roman"/>
                                  <w:b/>
                                </w:rPr>
                              </w:pPr>
                              <w:r>
                                <w:rPr>
                                  <w:rFonts w:ascii="Times New Roman" w:hAnsi="Times New Roman" w:cs="Times New Roman"/>
                                  <w:b/>
                                </w:rPr>
                                <w:t>RF TX</w:t>
                              </w:r>
                            </w:p>
                          </w:txbxContent>
                        </wps:txbx>
                        <wps:bodyPr anchor="ctr" upright="1"/>
                      </wps:wsp>
                      <wps:wsp>
                        <wps:cNvPr id="29" name="Rectangle 7"/>
                        <wps:cNvSpPr/>
                        <wps:spPr>
                          <a:xfrm>
                            <a:off x="32099" y="12096"/>
                            <a:ext cx="9811" cy="5144"/>
                          </a:xfrm>
                          <a:prstGeom prst="rect">
                            <a:avLst/>
                          </a:prstGeom>
                          <a:solidFill>
                            <a:schemeClr val="lt1"/>
                          </a:solidFill>
                          <a:ln w="25400" cap="flat" cmpd="sng">
                            <a:solidFill>
                              <a:schemeClr val="accent4"/>
                            </a:solidFill>
                            <a:prstDash val="solid"/>
                            <a:miter/>
                            <a:headEnd type="none" w="med" len="med"/>
                            <a:tailEnd type="none" w="med" len="med"/>
                          </a:ln>
                        </wps:spPr>
                        <wps:txbx>
                          <w:txbxContent>
                            <w:p w:rsidR="00B724AC" w:rsidRDefault="00B724AC">
                              <w:pPr>
                                <w:rPr>
                                  <w:rFonts w:ascii="Times New Roman" w:hAnsi="Times New Roman" w:cs="Times New Roman"/>
                                  <w:b/>
                                </w:rPr>
                              </w:pPr>
                              <w:r>
                                <w:rPr>
                                  <w:rFonts w:ascii="Times New Roman" w:hAnsi="Times New Roman" w:cs="Times New Roman"/>
                                  <w:b/>
                                </w:rPr>
                                <w:t>UART</w:t>
                              </w:r>
                            </w:p>
                          </w:txbxContent>
                        </wps:txbx>
                        <wps:bodyPr anchor="ctr" upright="1"/>
                      </wps:wsp>
                      <wps:wsp>
                        <wps:cNvPr id="30" name="Straight Arrow Connector 8"/>
                        <wps:cNvCnPr/>
                        <wps:spPr>
                          <a:xfrm flipV="1">
                            <a:off x="9810" y="3333"/>
                            <a:ext cx="5239" cy="96"/>
                          </a:xfrm>
                          <a:prstGeom prst="straightConnector1">
                            <a:avLst/>
                          </a:prstGeom>
                          <a:ln w="9525" cap="flat" cmpd="sng">
                            <a:solidFill>
                              <a:schemeClr val="accent1">
                                <a:lumMod val="95000"/>
                              </a:schemeClr>
                            </a:solidFill>
                            <a:prstDash val="solid"/>
                            <a:headEnd type="none" w="med" len="med"/>
                            <a:tailEnd type="arrow" w="med" len="med"/>
                          </a:ln>
                        </wps:spPr>
                        <wps:bodyPr/>
                      </wps:wsp>
                      <wps:wsp>
                        <wps:cNvPr id="31" name="Straight Arrow Connector 9"/>
                        <wps:cNvCnPr/>
                        <wps:spPr>
                          <a:xfrm>
                            <a:off x="9810" y="15811"/>
                            <a:ext cx="5239" cy="0"/>
                          </a:xfrm>
                          <a:prstGeom prst="straightConnector1">
                            <a:avLst/>
                          </a:prstGeom>
                          <a:ln w="9525" cap="flat" cmpd="sng">
                            <a:solidFill>
                              <a:schemeClr val="accent1">
                                <a:lumMod val="95000"/>
                              </a:schemeClr>
                            </a:solidFill>
                            <a:prstDash val="solid"/>
                            <a:headEnd type="none" w="med" len="med"/>
                            <a:tailEnd type="arrow" w="med" len="med"/>
                          </a:ln>
                        </wps:spPr>
                        <wps:bodyPr/>
                      </wps:wsp>
                      <wps:wsp>
                        <wps:cNvPr id="32" name="Straight Arrow Connector 10"/>
                        <wps:cNvCnPr/>
                        <wps:spPr>
                          <a:xfrm flipV="1">
                            <a:off x="9810" y="27146"/>
                            <a:ext cx="5239" cy="95"/>
                          </a:xfrm>
                          <a:prstGeom prst="straightConnector1">
                            <a:avLst/>
                          </a:prstGeom>
                          <a:ln w="9525" cap="flat" cmpd="sng">
                            <a:solidFill>
                              <a:schemeClr val="accent1">
                                <a:lumMod val="95000"/>
                              </a:schemeClr>
                            </a:solidFill>
                            <a:prstDash val="solid"/>
                            <a:headEnd type="none" w="med" len="med"/>
                            <a:tailEnd type="arrow" w="med" len="med"/>
                          </a:ln>
                        </wps:spPr>
                        <wps:bodyPr/>
                      </wps:wsp>
                      <wps:wsp>
                        <wps:cNvPr id="33" name="Straight Arrow Connector 11"/>
                        <wps:cNvCnPr/>
                        <wps:spPr>
                          <a:xfrm>
                            <a:off x="27717" y="4953"/>
                            <a:ext cx="5715" cy="95"/>
                          </a:xfrm>
                          <a:prstGeom prst="straightConnector1">
                            <a:avLst/>
                          </a:prstGeom>
                          <a:ln w="9525" cap="flat" cmpd="sng">
                            <a:solidFill>
                              <a:schemeClr val="accent1">
                                <a:lumMod val="95000"/>
                              </a:schemeClr>
                            </a:solidFill>
                            <a:prstDash val="solid"/>
                            <a:headEnd type="none" w="med" len="med"/>
                            <a:tailEnd type="arrow" w="med" len="med"/>
                          </a:ln>
                        </wps:spPr>
                        <wps:bodyPr/>
                      </wps:wsp>
                      <wps:wsp>
                        <wps:cNvPr id="34" name="Straight Arrow Connector 14"/>
                        <wps:cNvCnPr/>
                        <wps:spPr>
                          <a:xfrm>
                            <a:off x="27717" y="14573"/>
                            <a:ext cx="4382" cy="0"/>
                          </a:xfrm>
                          <a:prstGeom prst="straightConnector1">
                            <a:avLst/>
                          </a:prstGeom>
                          <a:ln w="9525" cap="flat" cmpd="sng">
                            <a:solidFill>
                              <a:schemeClr val="accent1">
                                <a:lumMod val="95000"/>
                              </a:schemeClr>
                            </a:solidFill>
                            <a:prstDash val="solid"/>
                            <a:headEnd type="arrow" w="med" len="med"/>
                            <a:tailEnd type="arrow" w="med" len="med"/>
                          </a:ln>
                        </wps:spPr>
                        <wps:bodyPr/>
                      </wps:wsp>
                      <wps:wsp>
                        <wps:cNvPr id="35" name="Straight Arrow Connector 15"/>
                        <wps:cNvCnPr/>
                        <wps:spPr>
                          <a:xfrm>
                            <a:off x="41910" y="14573"/>
                            <a:ext cx="4857" cy="0"/>
                          </a:xfrm>
                          <a:prstGeom prst="straightConnector1">
                            <a:avLst/>
                          </a:prstGeom>
                          <a:ln w="9525" cap="flat" cmpd="sng">
                            <a:solidFill>
                              <a:schemeClr val="accent1">
                                <a:lumMod val="95000"/>
                              </a:schemeClr>
                            </a:solidFill>
                            <a:prstDash val="solid"/>
                            <a:headEnd type="none" w="med" len="med"/>
                            <a:tailEnd type="arrow" w="med" len="med"/>
                          </a:ln>
                        </wps:spPr>
                        <wps:bodyPr/>
                      </wps:wsp>
                    </wpg:wgp>
                  </a:graphicData>
                </a:graphic>
              </wp:anchor>
            </w:drawing>
          </mc:Choice>
          <mc:Fallback>
            <w:pict>
              <v:group w14:anchorId="0CC32A4C" id="Group 24" o:spid="_x0000_s1026" style="position:absolute;left:0;text-align:left;margin-left:14.4pt;margin-top:17.25pt;width:377.25pt;height:258.75pt;z-index:251709440" coordsize="47910,3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">
                <v:rect id="Rectangle 1" o:spid="_x0000_s1027" style="position:absolute;left:15049;width:12668;height:3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" fillcolor="white [3201]" strokecolor="#4bacc6 [3208]" strokeweight="2pt">
                  <v:textbox>
                    <w:txbxContent>
                      <w:p w:rsidR="00B724AC" w:rsidRDefault="00B724AC">
                        <w:pPr>
                          <w:rPr>
                            <w:rFonts w:ascii="Times New Roman" w:hAnsi="Times New Roman" w:cs="Times New Roman"/>
                            <w:b/>
                          </w:rPr>
                        </w:pPr>
                        <w:r>
                          <w:rPr>
                            <w:rFonts w:ascii="Times New Roman" w:hAnsi="Times New Roman" w:cs="Times New Roman"/>
                            <w:b/>
                          </w:rPr>
                          <w:t>PIC16F877A</w:t>
                        </w:r>
                      </w:p>
                    </w:txbxContent>
                  </v:textbox>
                </v:rect>
                <v:rect id="Rectangle 2" o:spid="_x0000_s1028" style="position:absolute;top:1047;width:981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" fillcolor="white [3201]" strokecolor="#8064a2 [3207]" strokeweight="2pt">
                  <v:textbox>
                    <w:txbxContent>
                      <w:p w:rsidR="00B724AC" w:rsidRDefault="00B724AC">
                        <w:pPr>
                          <w:rPr>
                            <w:rFonts w:ascii="Times New Roman" w:hAnsi="Times New Roman" w:cs="Times New Roman"/>
                            <w:b/>
                          </w:rPr>
                        </w:pPr>
                        <w:r>
                          <w:rPr>
                            <w:rFonts w:ascii="Times New Roman" w:hAnsi="Times New Roman" w:cs="Times New Roman"/>
                            <w:b/>
                          </w:rPr>
                          <w:t>MEMS SENSOR</w:t>
                        </w:r>
                      </w:p>
                    </w:txbxContent>
                  </v:textbox>
                </v:rect>
                <v:rect id="Rectangle 3" o:spid="_x0000_s1029" style="position:absolute;left:33432;top:2000;width:14478;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" fillcolor="white [3201]" strokecolor="#8064a2 [3207]" strokeweight="2pt">
                  <v:textbox>
                    <w:txbxContent>
                      <w:p w:rsidR="00B724AC" w:rsidRDefault="00B724AC">
                        <w:pPr>
                          <w:rPr>
                            <w:rFonts w:ascii="Times New Roman" w:hAnsi="Times New Roman" w:cs="Times New Roman"/>
                            <w:b/>
                          </w:rPr>
                        </w:pPr>
                        <w:r>
                          <w:rPr>
                            <w:rFonts w:ascii="Times New Roman" w:hAnsi="Times New Roman" w:cs="Times New Roman"/>
                            <w:b/>
                          </w:rPr>
                          <w:t>LCD</w:t>
                        </w:r>
                      </w:p>
                    </w:txbxContent>
                  </v:textbox>
                </v:rect>
                <v:rect id="Rectangle 5" o:spid="_x0000_s1030" style="position:absolute;top:24288;width:981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" fillcolor="white [3201]" strokecolor="#8064a2 [3207]" strokeweight="2pt">
                  <v:textbox>
                    <w:txbxContent>
                      <w:p w:rsidR="00B724AC" w:rsidRDefault="00B724AC">
                        <w:pPr>
                          <w:rPr>
                            <w:rFonts w:ascii="Times New Roman" w:hAnsi="Times New Roman" w:cs="Times New Roman"/>
                            <w:b/>
                          </w:rPr>
                        </w:pPr>
                        <w:r>
                          <w:rPr>
                            <w:rFonts w:ascii="Times New Roman" w:hAnsi="Times New Roman" w:cs="Times New Roman"/>
                            <w:b/>
                          </w:rPr>
                          <w:t>VOLTAGE SENSOR</w:t>
                        </w:r>
                      </w:p>
                    </w:txbxContent>
                  </v:textbox>
                </v:rect>
                <v:rect id="Rectangle 6" o:spid="_x0000_s1031" style="position:absolute;left:34004;top:24288;width:9811;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" fillcolor="white [3201]" strokecolor="#8064a2 [3207]" strokeweight="2pt">
                  <v:textbox>
                    <w:txbxContent>
                      <w:p w:rsidR="00B724AC" w:rsidRDefault="00B724AC">
                        <w:pPr>
                          <w:rPr>
                            <w:rFonts w:ascii="Times New Roman" w:hAnsi="Times New Roman" w:cs="Times New Roman"/>
                            <w:b/>
                          </w:rPr>
                        </w:pPr>
                        <w:r>
                          <w:rPr>
                            <w:rFonts w:ascii="Times New Roman" w:hAnsi="Times New Roman" w:cs="Times New Roman"/>
                            <w:b/>
                          </w:rPr>
                          <w:t>RF TX</w:t>
                        </w:r>
                      </w:p>
                    </w:txbxContent>
                  </v:textbox>
                </v:rect>
                <v:rect id="Rectangle 7" o:spid="_x0000_s1032" style="position:absolute;left:32099;top:12096;width:9811;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" fillcolor="white [3201]" strokecolor="#8064a2 [3207]" strokeweight="2pt">
                  <v:textbox>
                    <w:txbxContent>
                      <w:p w:rsidR="00B724AC" w:rsidRDefault="00B724AC">
                        <w:pPr>
                          <w:rPr>
                            <w:rFonts w:ascii="Times New Roman" w:hAnsi="Times New Roman" w:cs="Times New Roman"/>
                            <w:b/>
                          </w:rPr>
                        </w:pPr>
                        <w:r>
                          <w:rPr>
                            <w:rFonts w:ascii="Times New Roman" w:hAnsi="Times New Roman" w:cs="Times New Roman"/>
                            <w:b/>
                          </w:rPr>
                          <w:t>UART</w:t>
                        </w:r>
                      </w:p>
                    </w:txbxContent>
                  </v:textbox>
                </v:rect>
                <v:shapetype id="_x0000_t32" coordsize="21600,21600" o:spt="32" o:oned="t" path="m,l21600,21600e" filled="f">
                  <v:path arrowok="t" fillok="f" o:connecttype="none"/>
                  <o:lock v:ext="edit" shapetype="t"/>
                </v:shapetype>
                <v:shape id="Straight Arrow Connector 8" o:spid="_x0000_s1033" type="#_x0000_t32" style="position:absolute;left:9810;top:3333;width:5239;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" strokecolor="#4579b8 [3044]">
                  <v:stroke endarrow="open"/>
                </v:shape>
                <v:shape id="Straight Arrow Connector 9" o:spid="_x0000_s1034" type="#_x0000_t32" style="position:absolute;left:9810;top:15811;width:5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" strokecolor="#4579b8 [3044]">
                  <v:stroke endarrow="open"/>
                </v:shape>
                <v:shape id="Straight Arrow Connector 10" o:spid="_x0000_s1035" type="#_x0000_t32" style="position:absolute;left:9810;top:27146;width:5239;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" strokecolor="#4579b8 [3044]">
                  <v:stroke endarrow="open"/>
                </v:shape>
                <v:shape id="Straight Arrow Connector 11" o:spid="_x0000_s1036" type="#_x0000_t32" style="position:absolute;left:27717;top:4953;width:5715;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" strokecolor="#4579b8 [3044]">
                  <v:stroke endarrow="open"/>
                </v:shape>
                <v:shape id="Straight Arrow Connector 14" o:spid="_x0000_s1037" type="#_x0000_t32" style="position:absolute;left:27717;top:14573;width:4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" strokecolor="#4579b8 [3044]">
                  <v:stroke startarrow="open" endarrow="open"/>
                </v:shape>
                <v:shape id="Straight Arrow Connector 15" o:spid="_x0000_s1038" type="#_x0000_t32" style="position:absolute;left:41910;top:14573;width:4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" strokecolor="#4579b8 [3044]">
                  <v:stroke endarrow="open"/>
                </v:shape>
              </v:group>
            </w:pict>
          </mc:Fallback>
        </mc:AlternateContent>
      </w:r>
    </w:p>
    <w:p w:rsidR="00986820" w:rsidRDefault="00986820" w:rsidP="00B75119">
      <w:pPr>
        <w:autoSpaceDE w:val="0"/>
        <w:autoSpaceDN w:val="0"/>
        <w:adjustRightInd w:val="0"/>
        <w:spacing w:after="0"/>
        <w:jc w:val="both"/>
        <w:rPr>
          <w:rFonts w:ascii="Times New Roman" w:hAnsi="Times New Roman" w:cs="Times New Roman"/>
          <w:b/>
          <w:bCs/>
          <w:sz w:val="28"/>
          <w:szCs w:val="28"/>
        </w:rPr>
      </w:pPr>
    </w:p>
    <w:p w:rsidR="00986820" w:rsidRDefault="00986820" w:rsidP="00B75119">
      <w:pPr>
        <w:autoSpaceDE w:val="0"/>
        <w:autoSpaceDN w:val="0"/>
        <w:adjustRightInd w:val="0"/>
        <w:spacing w:after="0"/>
        <w:jc w:val="both"/>
        <w:rPr>
          <w:rFonts w:ascii="Times New Roman" w:hAnsi="Times New Roman" w:cs="Times New Roman"/>
          <w:b/>
          <w:bCs/>
          <w:sz w:val="28"/>
          <w:szCs w:val="28"/>
        </w:rPr>
      </w:pPr>
    </w:p>
    <w:p w:rsidR="00986820" w:rsidRDefault="00986820" w:rsidP="00B75119">
      <w:pPr>
        <w:autoSpaceDE w:val="0"/>
        <w:autoSpaceDN w:val="0"/>
        <w:adjustRightInd w:val="0"/>
        <w:spacing w:after="0"/>
        <w:jc w:val="both"/>
        <w:rPr>
          <w:rFonts w:ascii="Times New Roman" w:hAnsi="Times New Roman" w:cs="Times New Roman"/>
          <w:b/>
          <w:bCs/>
          <w:sz w:val="28"/>
          <w:szCs w:val="28"/>
        </w:rPr>
      </w:pPr>
    </w:p>
    <w:p w:rsidR="00986820" w:rsidRDefault="00AC2B95" w:rsidP="00B75119">
      <w:pPr>
        <w:jc w:val="both"/>
        <w:rPr>
          <w:rFonts w:ascii="Times New Roman" w:hAnsi="Times New Roman" w:cs="Times New Roman"/>
          <w:sz w:val="24"/>
          <w:szCs w:val="24"/>
        </w:rPr>
      </w:pPr>
      <w:r>
        <w:rPr>
          <w:rFonts w:ascii="Times New Roman" w:hAnsi="Times New Roman" w:cs="Times New Roman"/>
          <w:b/>
          <w:noProof/>
          <w:sz w:val="28"/>
          <w:szCs w:val="28"/>
        </w:rPr>
        <mc:AlternateContent>
          <mc:Choice Requires="wps">
            <w:drawing>
              <wp:anchor distT="0" distB="0" distL="114300" distR="114300" simplePos="0" relativeHeight="251695104" behindDoc="0" locked="0" layoutInCell="1" allowOverlap="1" wp14:anchorId="5BCC3BFC" wp14:editId="45262809">
                <wp:simplePos x="0" y="0"/>
                <wp:positionH relativeFrom="column">
                  <wp:posOffset>172085</wp:posOffset>
                </wp:positionH>
                <wp:positionV relativeFrom="paragraph">
                  <wp:posOffset>316230</wp:posOffset>
                </wp:positionV>
                <wp:extent cx="981075" cy="514350"/>
                <wp:effectExtent l="0" t="0" r="28575" b="19050"/>
                <wp:wrapNone/>
                <wp:docPr id="37" name="Rectangle 4"/>
                <wp:cNvGraphicFramePr/>
                <a:graphic xmlns:a="http://schemas.openxmlformats.org/drawingml/2006/main">
                  <a:graphicData uri="http://schemas.microsoft.com/office/word/2010/wordprocessingShape">
                    <wps:wsp>
                      <wps:cNvSpPr/>
                      <wps:spPr>
                        <a:xfrm>
                          <a:off x="0" y="0"/>
                          <a:ext cx="981075" cy="514350"/>
                        </a:xfrm>
                        <a:prstGeom prst="rect">
                          <a:avLst/>
                        </a:prstGeom>
                        <a:solidFill>
                          <a:schemeClr val="lt1"/>
                        </a:solidFill>
                        <a:ln w="25400" cap="flat" cmpd="sng">
                          <a:solidFill>
                            <a:schemeClr val="accent4"/>
                          </a:solidFill>
                          <a:prstDash val="solid"/>
                          <a:miter/>
                          <a:headEnd type="none" w="med" len="med"/>
                          <a:tailEnd type="none" w="med" len="med"/>
                        </a:ln>
                      </wps:spPr>
                      <wps:txbx>
                        <w:txbxContent>
                          <w:p w:rsidR="00B724AC" w:rsidRDefault="00B724AC">
                            <w:pPr>
                              <w:rPr>
                                <w:rFonts w:ascii="Times New Roman" w:hAnsi="Times New Roman" w:cs="Times New Roman"/>
                                <w:b/>
                              </w:rPr>
                            </w:pPr>
                            <w:r>
                              <w:rPr>
                                <w:rFonts w:ascii="Times New Roman" w:hAnsi="Times New Roman" w:cs="Times New Roman"/>
                                <w:b/>
                              </w:rPr>
                              <w:t>IR SENSOR</w:t>
                            </w:r>
                          </w:p>
                        </w:txbxContent>
                      </wps:txbx>
                      <wps:bodyPr anchor="ctr" upright="1"/>
                    </wps:wsp>
                  </a:graphicData>
                </a:graphic>
              </wp:anchor>
            </w:drawing>
          </mc:Choice>
          <mc:Fallback>
            <w:pict>
              <v:rect w14:anchorId="5BCC3BFC" id="Rectangle 4" o:spid="_x0000_s1039" style="position:absolute;left:0;text-align:left;margin-left:13.55pt;margin-top:24.9pt;width:77.25pt;height:4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" fillcolor="white [3201]" strokecolor="#8064a2 [3207]" strokeweight="2pt">
                <v:textbox>
                  <w:txbxContent>
                    <w:p w:rsidR="00B724AC" w:rsidRDefault="00B724AC">
                      <w:pPr>
                        <w:rPr>
                          <w:rFonts w:ascii="Times New Roman" w:hAnsi="Times New Roman" w:cs="Times New Roman"/>
                          <w:b/>
                        </w:rPr>
                      </w:pPr>
                      <w:r>
                        <w:rPr>
                          <w:rFonts w:ascii="Times New Roman" w:hAnsi="Times New Roman" w:cs="Times New Roman"/>
                          <w:b/>
                        </w:rPr>
                        <w:t>IR SENSOR</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07392" behindDoc="0" locked="0" layoutInCell="1" allowOverlap="1" wp14:anchorId="31FCD035" wp14:editId="4ACC5493">
                <wp:simplePos x="0" y="0"/>
                <wp:positionH relativeFrom="column">
                  <wp:posOffset>4848860</wp:posOffset>
                </wp:positionH>
                <wp:positionV relativeFrom="paragraph">
                  <wp:posOffset>187325</wp:posOffset>
                </wp:positionV>
                <wp:extent cx="981075" cy="504190"/>
                <wp:effectExtent l="0" t="0" r="28575" b="10160"/>
                <wp:wrapNone/>
                <wp:docPr id="36" name="Rectangle 13"/>
                <wp:cNvGraphicFramePr/>
                <a:graphic xmlns:a="http://schemas.openxmlformats.org/drawingml/2006/main">
                  <a:graphicData uri="http://schemas.microsoft.com/office/word/2010/wordprocessingShape">
                    <wps:wsp>
                      <wps:cNvSpPr/>
                      <wps:spPr>
                        <a:xfrm>
                          <a:off x="0" y="0"/>
                          <a:ext cx="981075" cy="504190"/>
                        </a:xfrm>
                        <a:prstGeom prst="rect">
                          <a:avLst/>
                        </a:prstGeom>
                        <a:solidFill>
                          <a:schemeClr val="lt1"/>
                        </a:solidFill>
                        <a:ln w="25400" cap="flat" cmpd="sng">
                          <a:solidFill>
                            <a:schemeClr val="accent4"/>
                          </a:solidFill>
                          <a:prstDash val="solid"/>
                          <a:miter/>
                          <a:headEnd type="none" w="med" len="med"/>
                          <a:tailEnd type="none" w="med" len="med"/>
                        </a:ln>
                      </wps:spPr>
                      <wps:txbx>
                        <w:txbxContent>
                          <w:p w:rsidR="00B724AC" w:rsidRDefault="00B724AC">
                            <w:pPr>
                              <w:spacing w:after="0"/>
                              <w:rPr>
                                <w:rFonts w:ascii="Times New Roman" w:hAnsi="Times New Roman" w:cs="Times New Roman"/>
                                <w:b/>
                              </w:rPr>
                            </w:pPr>
                            <w:r>
                              <w:rPr>
                                <w:rFonts w:ascii="Times New Roman" w:hAnsi="Times New Roman" w:cs="Times New Roman"/>
                                <w:b/>
                              </w:rPr>
                              <w:t>Wi-Fi</w:t>
                            </w:r>
                          </w:p>
                          <w:p w:rsidR="00B724AC" w:rsidRDefault="00B724AC">
                            <w:pPr>
                              <w:spacing w:after="0"/>
                              <w:rPr>
                                <w:rFonts w:ascii="Times New Roman" w:hAnsi="Times New Roman" w:cs="Times New Roman"/>
                                <w:b/>
                              </w:rPr>
                            </w:pPr>
                            <w:r>
                              <w:rPr>
                                <w:rFonts w:ascii="Times New Roman" w:hAnsi="Times New Roman" w:cs="Times New Roman"/>
                                <w:b/>
                              </w:rPr>
                              <w:t>Module</w:t>
                            </w:r>
                          </w:p>
                        </w:txbxContent>
                      </wps:txbx>
                      <wps:bodyPr anchor="ctr" upright="1"/>
                    </wps:wsp>
                  </a:graphicData>
                </a:graphic>
              </wp:anchor>
            </w:drawing>
          </mc:Choice>
          <mc:Fallback>
            <w:pict>
              <v:rect w14:anchorId="31FCD035" id="Rectangle 13" o:spid="_x0000_s1040" style="position:absolute;left:0;text-align:left;margin-left:381.8pt;margin-top:14.75pt;width:77.25pt;height:39.7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" fillcolor="white [3201]" strokecolor="#8064a2 [3207]" strokeweight="2pt">
                <v:textbox>
                  <w:txbxContent>
                    <w:p w:rsidR="00B724AC" w:rsidRDefault="00B724AC">
                      <w:pPr>
                        <w:spacing w:after="0"/>
                        <w:rPr>
                          <w:rFonts w:ascii="Times New Roman" w:hAnsi="Times New Roman" w:cs="Times New Roman"/>
                          <w:b/>
                        </w:rPr>
                      </w:pPr>
                      <w:r>
                        <w:rPr>
                          <w:rFonts w:ascii="Times New Roman" w:hAnsi="Times New Roman" w:cs="Times New Roman"/>
                          <w:b/>
                        </w:rPr>
                        <w:t>Wi-Fi</w:t>
                      </w:r>
                    </w:p>
                    <w:p w:rsidR="00B724AC" w:rsidRDefault="00B724AC">
                      <w:pPr>
                        <w:spacing w:after="0"/>
                        <w:rPr>
                          <w:rFonts w:ascii="Times New Roman" w:hAnsi="Times New Roman" w:cs="Times New Roman"/>
                          <w:b/>
                        </w:rPr>
                      </w:pPr>
                      <w:r>
                        <w:rPr>
                          <w:rFonts w:ascii="Times New Roman" w:hAnsi="Times New Roman" w:cs="Times New Roman"/>
                          <w:b/>
                        </w:rPr>
                        <w:t>Module</w:t>
                      </w:r>
                    </w:p>
                  </w:txbxContent>
                </v:textbox>
              </v:rect>
            </w:pict>
          </mc:Fallback>
        </mc:AlternateContent>
      </w:r>
    </w:p>
    <w:p w:rsidR="00986820" w:rsidRDefault="00986820" w:rsidP="00B75119">
      <w:pPr>
        <w:jc w:val="both"/>
        <w:rPr>
          <w:rFonts w:ascii="Times New Roman" w:hAnsi="Times New Roman" w:cs="Times New Roman"/>
          <w:b/>
          <w:sz w:val="32"/>
          <w:szCs w:val="32"/>
        </w:rPr>
      </w:pPr>
    </w:p>
    <w:p w:rsidR="00AC580A" w:rsidRPr="006C7BC6" w:rsidRDefault="00AC580A" w:rsidP="00B75119">
      <w:pPr>
        <w:jc w:val="both"/>
        <w:rPr>
          <w:rFonts w:ascii="Times New Roman" w:hAnsi="Times New Roman" w:cs="Times New Roman"/>
          <w:sz w:val="32"/>
          <w:szCs w:val="32"/>
        </w:rPr>
      </w:pPr>
    </w:p>
    <w:p w:rsidR="006C7BC6" w:rsidRDefault="00AC2B95" w:rsidP="00B75119">
      <w:pPr>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10464" behindDoc="0" locked="0" layoutInCell="1" allowOverlap="1" wp14:anchorId="6E529208" wp14:editId="70B93025">
                <wp:simplePos x="0" y="0"/>
                <wp:positionH relativeFrom="column">
                  <wp:posOffset>2955925</wp:posOffset>
                </wp:positionH>
                <wp:positionV relativeFrom="paragraph">
                  <wp:posOffset>318770</wp:posOffset>
                </wp:positionV>
                <wp:extent cx="628650" cy="0"/>
                <wp:effectExtent l="0" t="76200" r="19050" b="114300"/>
                <wp:wrapNone/>
                <wp:docPr id="38" name="Straight Arrow Connector 38"/>
                <wp:cNvGraphicFramePr/>
                <a:graphic xmlns:a="http://schemas.openxmlformats.org/drawingml/2006/main">
                  <a:graphicData uri="http://schemas.microsoft.com/office/word/2010/wordprocessingShape">
                    <wps:wsp>
                      <wps:cNvCnPr/>
                      <wps:spPr>
                        <a:xfrm>
                          <a:off x="0" y="0"/>
                          <a:ext cx="628650" cy="0"/>
                        </a:xfrm>
                        <a:prstGeom prst="straightConnector1">
                          <a:avLst/>
                        </a:prstGeom>
                        <a:ln w="9525" cap="flat" cmpd="sng">
                          <a:solidFill>
                            <a:schemeClr val="accent1">
                              <a:lumMod val="95000"/>
                            </a:schemeClr>
                          </a:solidFill>
                          <a:prstDash val="solid"/>
                          <a:headEnd type="none" w="med" len="med"/>
                          <a:tailEnd type="arrow" w="med" len="med"/>
                        </a:ln>
                      </wps:spPr>
                      <wps:bodyPr/>
                    </wps:wsp>
                  </a:graphicData>
                </a:graphic>
              </wp:anchor>
            </w:drawing>
          </mc:Choice>
          <mc:Fallback>
            <w:pict>
              <v:shape w14:anchorId="7431275F" id="Straight Arrow Connector 38" o:spid="_x0000_s1026" type="#_x0000_t32" style="position:absolute;margin-left:232.75pt;margin-top:25.1pt;width:49.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" strokecolor="#4579b8 [3044]">
                <v:stroke endarrow="open"/>
              </v:shape>
            </w:pict>
          </mc:Fallback>
        </mc:AlternateContent>
      </w:r>
    </w:p>
    <w:p w:rsidR="00235626" w:rsidRDefault="00235626" w:rsidP="00B75119">
      <w:pPr>
        <w:jc w:val="both"/>
        <w:rPr>
          <w:rFonts w:ascii="Times New Roman" w:hAnsi="Times New Roman" w:cs="Times New Roman"/>
          <w:b/>
          <w:sz w:val="28"/>
          <w:szCs w:val="28"/>
        </w:rPr>
      </w:pPr>
    </w:p>
    <w:p w:rsidR="00235626" w:rsidRDefault="00235626" w:rsidP="00B75119">
      <w:pPr>
        <w:jc w:val="both"/>
        <w:rPr>
          <w:rFonts w:ascii="Times New Roman" w:hAnsi="Times New Roman" w:cs="Times New Roman"/>
          <w:b/>
          <w:sz w:val="28"/>
          <w:szCs w:val="28"/>
        </w:rPr>
      </w:pPr>
    </w:p>
    <w:p w:rsidR="00986820" w:rsidRDefault="00681BA9" w:rsidP="00B75119">
      <w:pPr>
        <w:jc w:val="both"/>
        <w:rPr>
          <w:rFonts w:ascii="Times New Roman" w:hAnsi="Times New Roman" w:cs="Times New Roman"/>
          <w:b/>
          <w:sz w:val="28"/>
          <w:szCs w:val="28"/>
        </w:rPr>
      </w:pPr>
      <w:r>
        <w:rPr>
          <w:rFonts w:ascii="Times New Roman" w:hAnsi="Times New Roman" w:cs="Times New Roman"/>
          <w:b/>
          <w:sz w:val="28"/>
          <w:szCs w:val="28"/>
        </w:rPr>
        <w:t>RECEIVING UNIT</w:t>
      </w:r>
    </w:p>
    <w:p w:rsidR="00986820" w:rsidRDefault="00681BA9" w:rsidP="00B75119">
      <w:pPr>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14560" behindDoc="0" locked="0" layoutInCell="1" allowOverlap="1" wp14:anchorId="7A5357B4" wp14:editId="6A5893EB">
                <wp:simplePos x="0" y="0"/>
                <wp:positionH relativeFrom="column">
                  <wp:posOffset>2276475</wp:posOffset>
                </wp:positionH>
                <wp:positionV relativeFrom="paragraph">
                  <wp:posOffset>349885</wp:posOffset>
                </wp:positionV>
                <wp:extent cx="533400" cy="9525"/>
                <wp:effectExtent l="0" t="47625" r="0" b="57150"/>
                <wp:wrapNone/>
                <wp:docPr id="39" name="Straight Arrow Connector 20"/>
                <wp:cNvGraphicFramePr/>
                <a:graphic xmlns:a="http://schemas.openxmlformats.org/drawingml/2006/main">
                  <a:graphicData uri="http://schemas.microsoft.com/office/word/2010/wordprocessingShape">
                    <wps:wsp>
                      <wps:cNvCnPr/>
                      <wps:spPr>
                        <a:xfrm flipV="1">
                          <a:off x="0" y="0"/>
                          <a:ext cx="533400" cy="9525"/>
                        </a:xfrm>
                        <a:prstGeom prst="straightConnector1">
                          <a:avLst/>
                        </a:prstGeom>
                        <a:ln w="9525" cap="flat" cmpd="sng">
                          <a:solidFill>
                            <a:schemeClr val="accent1">
                              <a:lumMod val="95000"/>
                            </a:schemeClr>
                          </a:solidFill>
                          <a:prstDash val="solid"/>
                          <a:headEnd type="none" w="med" len="med"/>
                          <a:tailEnd type="arrow" w="med" len="med"/>
                        </a:ln>
                      </wps:spPr>
                      <wps:bodyPr/>
                    </wps:wsp>
                  </a:graphicData>
                </a:graphic>
              </wp:anchor>
            </w:drawing>
          </mc:Choice>
          <mc:Fallback>
            <w:pict>
              <v:shape w14:anchorId="64C65EB5" id="Straight Arrow Connector 20" o:spid="_x0000_s1026" type="#_x0000_t32" style="position:absolute;margin-left:179.25pt;margin-top:27.55pt;width:42pt;height:.7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" strokecolor="#4579b8 [3044]">
                <v:stroke endarrow="open"/>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3536" behindDoc="0" locked="0" layoutInCell="1" allowOverlap="1" wp14:anchorId="632F7E34" wp14:editId="300976F2">
                <wp:simplePos x="0" y="0"/>
                <wp:positionH relativeFrom="column">
                  <wp:posOffset>2794000</wp:posOffset>
                </wp:positionH>
                <wp:positionV relativeFrom="paragraph">
                  <wp:posOffset>45085</wp:posOffset>
                </wp:positionV>
                <wp:extent cx="1571625" cy="552450"/>
                <wp:effectExtent l="12700" t="0" r="15875" b="25400"/>
                <wp:wrapNone/>
                <wp:docPr id="40" name="Rectangle 40"/>
                <wp:cNvGraphicFramePr/>
                <a:graphic xmlns:a="http://schemas.openxmlformats.org/drawingml/2006/main">
                  <a:graphicData uri="http://schemas.microsoft.com/office/word/2010/wordprocessingShape">
                    <wps:wsp>
                      <wps:cNvSpPr/>
                      <wps:spPr>
                        <a:xfrm>
                          <a:off x="0" y="0"/>
                          <a:ext cx="1571625" cy="552450"/>
                        </a:xfrm>
                        <a:prstGeom prst="rect">
                          <a:avLst/>
                        </a:prstGeom>
                        <a:solidFill>
                          <a:schemeClr val="lt1"/>
                        </a:solidFill>
                        <a:ln w="25400" cap="flat" cmpd="sng">
                          <a:solidFill>
                            <a:schemeClr val="accent3"/>
                          </a:solidFill>
                          <a:prstDash val="solid"/>
                          <a:miter/>
                          <a:headEnd type="none" w="med" len="med"/>
                          <a:tailEnd type="none" w="med" len="med"/>
                        </a:ln>
                      </wps:spPr>
                      <wps:txbx>
                        <w:txbxContent>
                          <w:p w:rsidR="00B724AC" w:rsidRDefault="00B724AC">
                            <w:pPr>
                              <w:rPr>
                                <w:rFonts w:ascii="Times New Roman" w:hAnsi="Times New Roman" w:cs="Times New Roman"/>
                                <w:b/>
                              </w:rPr>
                            </w:pPr>
                            <w:r>
                              <w:rPr>
                                <w:rFonts w:ascii="Times New Roman" w:hAnsi="Times New Roman" w:cs="Times New Roman"/>
                                <w:b/>
                              </w:rPr>
                              <w:t>Webpage</w:t>
                            </w:r>
                          </w:p>
                        </w:txbxContent>
                      </wps:txbx>
                      <wps:bodyPr anchor="ctr" upright="1"/>
                    </wps:wsp>
                  </a:graphicData>
                </a:graphic>
              </wp:anchor>
            </w:drawing>
          </mc:Choice>
          <mc:Fallback>
            <w:pict>
              <v:rect w14:anchorId="632F7E34" id="Rectangle 40" o:spid="_x0000_s1041" style="position:absolute;left:0;text-align:left;margin-left:220pt;margin-top:3.55pt;width:123.75pt;height:43.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" fillcolor="white [3201]" strokecolor="#9bbb59 [3206]" strokeweight="2pt">
                <v:textbox>
                  <w:txbxContent>
                    <w:p w:rsidR="00B724AC" w:rsidRDefault="00B724AC">
                      <w:pPr>
                        <w:rPr>
                          <w:rFonts w:ascii="Times New Roman" w:hAnsi="Times New Roman" w:cs="Times New Roman"/>
                          <w:b/>
                        </w:rPr>
                      </w:pPr>
                      <w:r>
                        <w:rPr>
                          <w:rFonts w:ascii="Times New Roman" w:hAnsi="Times New Roman" w:cs="Times New Roman"/>
                          <w:b/>
                        </w:rPr>
                        <w:t>Webpage</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1488" behindDoc="0" locked="0" layoutInCell="1" allowOverlap="1" wp14:anchorId="7624E486" wp14:editId="005FD4E1">
                <wp:simplePos x="0" y="0"/>
                <wp:positionH relativeFrom="column">
                  <wp:posOffset>657225</wp:posOffset>
                </wp:positionH>
                <wp:positionV relativeFrom="paragraph">
                  <wp:posOffset>45085</wp:posOffset>
                </wp:positionV>
                <wp:extent cx="1571625" cy="552450"/>
                <wp:effectExtent l="12700" t="0" r="15875" b="25400"/>
                <wp:wrapNone/>
                <wp:docPr id="41" name="Rectangle 41"/>
                <wp:cNvGraphicFramePr/>
                <a:graphic xmlns:a="http://schemas.openxmlformats.org/drawingml/2006/main">
                  <a:graphicData uri="http://schemas.microsoft.com/office/word/2010/wordprocessingShape">
                    <wps:wsp>
                      <wps:cNvSpPr/>
                      <wps:spPr>
                        <a:xfrm>
                          <a:off x="0" y="0"/>
                          <a:ext cx="1571625" cy="552450"/>
                        </a:xfrm>
                        <a:prstGeom prst="rect">
                          <a:avLst/>
                        </a:prstGeom>
                        <a:solidFill>
                          <a:schemeClr val="lt1"/>
                        </a:solidFill>
                        <a:ln w="25400" cap="flat" cmpd="sng">
                          <a:solidFill>
                            <a:schemeClr val="accent3"/>
                          </a:solidFill>
                          <a:prstDash val="solid"/>
                          <a:miter/>
                          <a:headEnd type="none" w="med" len="med"/>
                          <a:tailEnd type="none" w="med" len="med"/>
                        </a:ln>
                      </wps:spPr>
                      <wps:txbx>
                        <w:txbxContent>
                          <w:p w:rsidR="00B724AC" w:rsidRDefault="00B724AC">
                            <w:pPr>
                              <w:rPr>
                                <w:rFonts w:ascii="Times New Roman" w:hAnsi="Times New Roman" w:cs="Times New Roman"/>
                                <w:b/>
                              </w:rPr>
                            </w:pPr>
                            <w:r>
                              <w:rPr>
                                <w:rFonts w:ascii="Times New Roman" w:hAnsi="Times New Roman" w:cs="Times New Roman"/>
                                <w:b/>
                              </w:rPr>
                              <w:t>Server</w:t>
                            </w:r>
                            <w:r>
                              <w:rPr>
                                <w:rFonts w:ascii="Times New Roman" w:hAnsi="Times New Roman" w:cs="Times New Roman"/>
                                <w:b/>
                              </w:rPr>
                              <w:tab/>
                            </w:r>
                          </w:p>
                        </w:txbxContent>
                      </wps:txbx>
                      <wps:bodyPr anchor="ctr" upright="1"/>
                    </wps:wsp>
                  </a:graphicData>
                </a:graphic>
              </wp:anchor>
            </w:drawing>
          </mc:Choice>
          <mc:Fallback>
            <w:pict>
              <v:rect w14:anchorId="7624E486" id="Rectangle 41" o:spid="_x0000_s1042" style="position:absolute;left:0;text-align:left;margin-left:51.75pt;margin-top:3.55pt;width:123.75pt;height:43.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" fillcolor="white [3201]" strokecolor="#9bbb59 [3206]" strokeweight="2pt">
                <v:textbox>
                  <w:txbxContent>
                    <w:p w:rsidR="00B724AC" w:rsidRDefault="00B724AC">
                      <w:pPr>
                        <w:rPr>
                          <w:rFonts w:ascii="Times New Roman" w:hAnsi="Times New Roman" w:cs="Times New Roman"/>
                          <w:b/>
                        </w:rPr>
                      </w:pPr>
                      <w:r>
                        <w:rPr>
                          <w:rFonts w:ascii="Times New Roman" w:hAnsi="Times New Roman" w:cs="Times New Roman"/>
                          <w:b/>
                        </w:rPr>
                        <w:t>Server</w:t>
                      </w:r>
                      <w:r>
                        <w:rPr>
                          <w:rFonts w:ascii="Times New Roman" w:hAnsi="Times New Roman" w:cs="Times New Roman"/>
                          <w:b/>
                        </w:rPr>
                        <w:tab/>
                      </w:r>
                    </w:p>
                  </w:txbxContent>
                </v:textbox>
              </v:rect>
            </w:pict>
          </mc:Fallback>
        </mc:AlternateContent>
      </w:r>
    </w:p>
    <w:p w:rsidR="00986820" w:rsidRDefault="00986820" w:rsidP="00B75119">
      <w:pPr>
        <w:tabs>
          <w:tab w:val="left" w:pos="8310"/>
        </w:tabs>
        <w:jc w:val="both"/>
        <w:rPr>
          <w:rFonts w:ascii="Times New Roman" w:hAnsi="Times New Roman" w:cs="Times New Roman"/>
          <w:sz w:val="28"/>
          <w:szCs w:val="28"/>
        </w:rPr>
      </w:pPr>
    </w:p>
    <w:p w:rsidR="00986820" w:rsidRDefault="00986820" w:rsidP="00B75119">
      <w:pPr>
        <w:tabs>
          <w:tab w:val="left" w:pos="8310"/>
        </w:tabs>
        <w:jc w:val="both"/>
        <w:rPr>
          <w:rFonts w:ascii="Times New Roman" w:hAnsi="Times New Roman" w:cs="Times New Roman"/>
          <w:b/>
          <w:sz w:val="28"/>
          <w:szCs w:val="28"/>
        </w:rPr>
      </w:pPr>
    </w:p>
    <w:p w:rsidR="00986820" w:rsidRDefault="00681BA9" w:rsidP="00B75119">
      <w:pPr>
        <w:tabs>
          <w:tab w:val="left" w:pos="8310"/>
        </w:tabs>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17632" behindDoc="0" locked="0" layoutInCell="1" allowOverlap="1" wp14:anchorId="77767A4D" wp14:editId="173ECF84">
                <wp:simplePos x="0" y="0"/>
                <wp:positionH relativeFrom="column">
                  <wp:posOffset>2868930</wp:posOffset>
                </wp:positionH>
                <wp:positionV relativeFrom="paragraph">
                  <wp:posOffset>405130</wp:posOffset>
                </wp:positionV>
                <wp:extent cx="1514475" cy="581025"/>
                <wp:effectExtent l="12700" t="0" r="15875" b="15875"/>
                <wp:wrapNone/>
                <wp:docPr id="43" name="Rectangle 22"/>
                <wp:cNvGraphicFramePr/>
                <a:graphic xmlns:a="http://schemas.openxmlformats.org/drawingml/2006/main">
                  <a:graphicData uri="http://schemas.microsoft.com/office/word/2010/wordprocessingShape">
                    <wps:wsp>
                      <wps:cNvSpPr/>
                      <wps:spPr>
                        <a:xfrm>
                          <a:off x="0" y="0"/>
                          <a:ext cx="1514475" cy="581025"/>
                        </a:xfrm>
                        <a:prstGeom prst="rect">
                          <a:avLst/>
                        </a:prstGeom>
                        <a:solidFill>
                          <a:schemeClr val="lt1"/>
                        </a:solidFill>
                        <a:ln w="25400" cap="flat" cmpd="sng">
                          <a:solidFill>
                            <a:schemeClr val="dk1"/>
                          </a:solidFill>
                          <a:prstDash val="solid"/>
                          <a:miter/>
                          <a:headEnd type="none" w="med" len="med"/>
                          <a:tailEnd type="none" w="med" len="med"/>
                        </a:ln>
                      </wps:spPr>
                      <wps:txbx>
                        <w:txbxContent>
                          <w:p w:rsidR="00B724AC" w:rsidRDefault="00B724AC">
                            <w:pPr>
                              <w:rPr>
                                <w:rFonts w:ascii="Times New Roman" w:hAnsi="Times New Roman" w:cs="Times New Roman"/>
                                <w:b/>
                              </w:rPr>
                            </w:pPr>
                            <w:r>
                              <w:rPr>
                                <w:rFonts w:ascii="Times New Roman" w:hAnsi="Times New Roman" w:cs="Times New Roman"/>
                                <w:b/>
                              </w:rPr>
                              <w:t>DC MOTOR</w:t>
                            </w:r>
                          </w:p>
                        </w:txbxContent>
                      </wps:txbx>
                      <wps:bodyPr anchor="ctr" upright="1"/>
                    </wps:wsp>
                  </a:graphicData>
                </a:graphic>
              </wp:anchor>
            </w:drawing>
          </mc:Choice>
          <mc:Fallback>
            <w:pict>
              <v:rect w14:anchorId="77767A4D" id="Rectangle 22" o:spid="_x0000_s1043" style="position:absolute;left:0;text-align:left;margin-left:225.9pt;margin-top:31.9pt;width:119.25pt;height:45.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" fillcolor="white [3201]" strokecolor="black [3200]" strokeweight="2pt">
                <v:textbox>
                  <w:txbxContent>
                    <w:p w:rsidR="00B724AC" w:rsidRDefault="00B724AC">
                      <w:pPr>
                        <w:rPr>
                          <w:rFonts w:ascii="Times New Roman" w:hAnsi="Times New Roman" w:cs="Times New Roman"/>
                          <w:b/>
                        </w:rPr>
                      </w:pPr>
                      <w:r>
                        <w:rPr>
                          <w:rFonts w:ascii="Times New Roman" w:hAnsi="Times New Roman" w:cs="Times New Roman"/>
                          <w:b/>
                        </w:rPr>
                        <w:t>DC MOTOR</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5584" behindDoc="0" locked="0" layoutInCell="1" allowOverlap="1" wp14:anchorId="5FABC043" wp14:editId="5AFBA4DA">
                <wp:simplePos x="0" y="0"/>
                <wp:positionH relativeFrom="column">
                  <wp:posOffset>635000</wp:posOffset>
                </wp:positionH>
                <wp:positionV relativeFrom="paragraph">
                  <wp:posOffset>387985</wp:posOffset>
                </wp:positionV>
                <wp:extent cx="1514475" cy="581025"/>
                <wp:effectExtent l="12700" t="0" r="15875" b="15875"/>
                <wp:wrapNone/>
                <wp:docPr id="44" name="Rectangle 21"/>
                <wp:cNvGraphicFramePr/>
                <a:graphic xmlns:a="http://schemas.openxmlformats.org/drawingml/2006/main">
                  <a:graphicData uri="http://schemas.microsoft.com/office/word/2010/wordprocessingShape">
                    <wps:wsp>
                      <wps:cNvSpPr/>
                      <wps:spPr>
                        <a:xfrm>
                          <a:off x="0" y="0"/>
                          <a:ext cx="1514475" cy="581025"/>
                        </a:xfrm>
                        <a:prstGeom prst="rect">
                          <a:avLst/>
                        </a:prstGeom>
                        <a:solidFill>
                          <a:schemeClr val="lt1"/>
                        </a:solidFill>
                        <a:ln w="25400" cap="flat" cmpd="sng">
                          <a:solidFill>
                            <a:schemeClr val="dk1"/>
                          </a:solidFill>
                          <a:prstDash val="solid"/>
                          <a:miter/>
                          <a:headEnd type="none" w="med" len="med"/>
                          <a:tailEnd type="none" w="med" len="med"/>
                        </a:ln>
                      </wps:spPr>
                      <wps:txbx>
                        <w:txbxContent>
                          <w:p w:rsidR="00B724AC" w:rsidRDefault="00B724AC">
                            <w:pPr>
                              <w:rPr>
                                <w:rFonts w:ascii="Times New Roman" w:hAnsi="Times New Roman" w:cs="Times New Roman"/>
                                <w:b/>
                              </w:rPr>
                            </w:pPr>
                            <w:r>
                              <w:rPr>
                                <w:rFonts w:ascii="Times New Roman" w:hAnsi="Times New Roman" w:cs="Times New Roman"/>
                                <w:b/>
                              </w:rPr>
                              <w:t>RF RX</w:t>
                            </w:r>
                          </w:p>
                        </w:txbxContent>
                      </wps:txbx>
                      <wps:bodyPr anchor="ctr" upright="1"/>
                    </wps:wsp>
                  </a:graphicData>
                </a:graphic>
              </wp:anchor>
            </w:drawing>
          </mc:Choice>
          <mc:Fallback>
            <w:pict>
              <v:rect w14:anchorId="5FABC043" id="Rectangle 21" o:spid="_x0000_s1044" style="position:absolute;left:0;text-align:left;margin-left:50pt;margin-top:30.55pt;width:119.25pt;height:45.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" fillcolor="white [3201]" strokecolor="black [3200]" strokeweight="2pt">
                <v:textbox>
                  <w:txbxContent>
                    <w:p w:rsidR="00B724AC" w:rsidRDefault="00B724AC">
                      <w:pPr>
                        <w:rPr>
                          <w:rFonts w:ascii="Times New Roman" w:hAnsi="Times New Roman" w:cs="Times New Roman"/>
                          <w:b/>
                        </w:rPr>
                      </w:pPr>
                      <w:r>
                        <w:rPr>
                          <w:rFonts w:ascii="Times New Roman" w:hAnsi="Times New Roman" w:cs="Times New Roman"/>
                          <w:b/>
                        </w:rPr>
                        <w:t>RF RX</w:t>
                      </w:r>
                    </w:p>
                  </w:txbxContent>
                </v:textbox>
              </v:rect>
            </w:pict>
          </mc:Fallback>
        </mc:AlternateContent>
      </w:r>
      <w:r>
        <w:rPr>
          <w:rFonts w:ascii="Times New Roman" w:hAnsi="Times New Roman" w:cs="Times New Roman"/>
          <w:b/>
          <w:sz w:val="28"/>
          <w:szCs w:val="28"/>
        </w:rPr>
        <w:t>TRAIN UNIT</w:t>
      </w:r>
    </w:p>
    <w:p w:rsidR="00986820" w:rsidRDefault="00681BA9" w:rsidP="00B75119">
      <w:pPr>
        <w:tabs>
          <w:tab w:val="left" w:pos="7425"/>
        </w:tabs>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18656" behindDoc="0" locked="0" layoutInCell="1" allowOverlap="1" wp14:anchorId="02F02939" wp14:editId="526A2402">
                <wp:simplePos x="0" y="0"/>
                <wp:positionH relativeFrom="column">
                  <wp:posOffset>2234565</wp:posOffset>
                </wp:positionH>
                <wp:positionV relativeFrom="paragraph">
                  <wp:posOffset>273685</wp:posOffset>
                </wp:positionV>
                <wp:extent cx="600075" cy="0"/>
                <wp:effectExtent l="0" t="48895" r="9525" b="65405"/>
                <wp:wrapNone/>
                <wp:docPr id="42" name="Straight Arrow Connector 23"/>
                <wp:cNvGraphicFramePr/>
                <a:graphic xmlns:a="http://schemas.openxmlformats.org/drawingml/2006/main">
                  <a:graphicData uri="http://schemas.microsoft.com/office/word/2010/wordprocessingShape">
                    <wps:wsp>
                      <wps:cNvCnPr/>
                      <wps:spPr>
                        <a:xfrm>
                          <a:off x="0" y="0"/>
                          <a:ext cx="600075" cy="0"/>
                        </a:xfrm>
                        <a:prstGeom prst="straightConnector1">
                          <a:avLst/>
                        </a:prstGeom>
                        <a:ln w="9525" cap="flat" cmpd="sng">
                          <a:solidFill>
                            <a:schemeClr val="accent1">
                              <a:lumMod val="95000"/>
                            </a:schemeClr>
                          </a:solidFill>
                          <a:prstDash val="solid"/>
                          <a:headEnd type="none" w="med" len="med"/>
                          <a:tailEnd type="arrow" w="med" len="med"/>
                        </a:ln>
                      </wps:spPr>
                      <wps:bodyPr/>
                    </wps:wsp>
                  </a:graphicData>
                </a:graphic>
              </wp:anchor>
            </w:drawing>
          </mc:Choice>
          <mc:Fallback>
            <w:pict>
              <v:shape w14:anchorId="697CD593" id="Straight Arrow Connector 23" o:spid="_x0000_s1026" type="#_x0000_t32" style="position:absolute;margin-left:175.95pt;margin-top:21.55pt;width:47.2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" strokecolor="#4579b8 [3044]">
                <v:stroke endarrow="open"/>
              </v:shape>
            </w:pict>
          </mc:Fallback>
        </mc:AlternateContent>
      </w:r>
    </w:p>
    <w:p w:rsidR="00986820" w:rsidRDefault="00986820" w:rsidP="00B75119">
      <w:pPr>
        <w:autoSpaceDE w:val="0"/>
        <w:autoSpaceDN w:val="0"/>
        <w:adjustRightInd w:val="0"/>
        <w:ind w:firstLineChars="50" w:firstLine="141"/>
        <w:jc w:val="both"/>
        <w:rPr>
          <w:rFonts w:ascii="Times New Roman" w:hAnsi="Times New Roman" w:cs="Times New Roman"/>
          <w:b/>
          <w:bCs/>
          <w:sz w:val="28"/>
          <w:szCs w:val="28"/>
        </w:rPr>
      </w:pPr>
    </w:p>
    <w:p w:rsidR="00986820" w:rsidRDefault="00986820" w:rsidP="00B75119">
      <w:pPr>
        <w:autoSpaceDE w:val="0"/>
        <w:autoSpaceDN w:val="0"/>
        <w:adjustRightInd w:val="0"/>
        <w:ind w:firstLineChars="50" w:firstLine="141"/>
        <w:jc w:val="both"/>
        <w:rPr>
          <w:rFonts w:ascii="Times New Roman" w:hAnsi="Times New Roman" w:cs="Times New Roman"/>
          <w:b/>
          <w:bCs/>
          <w:sz w:val="28"/>
          <w:szCs w:val="28"/>
        </w:rPr>
      </w:pPr>
    </w:p>
    <w:p w:rsidR="00986820" w:rsidRPr="00050048" w:rsidRDefault="008B2DF2" w:rsidP="008B2DF2">
      <w:pPr>
        <w:spacing w:after="0"/>
        <w:jc w:val="both"/>
        <w:rPr>
          <w:rFonts w:ascii="Times New Roman" w:hAnsi="Times New Roman" w:cs="Times New Roman"/>
          <w:sz w:val="28"/>
          <w:szCs w:val="28"/>
        </w:rPr>
      </w:pPr>
      <w:r>
        <w:rPr>
          <w:rFonts w:ascii="Times New Roman" w:hAnsi="Times New Roman" w:cs="Times New Roman"/>
          <w:b/>
          <w:bCs/>
          <w:sz w:val="32"/>
          <w:szCs w:val="32"/>
        </w:rPr>
        <w:lastRenderedPageBreak/>
        <w:t>5.2.</w:t>
      </w:r>
      <w:r w:rsidR="00854379">
        <w:rPr>
          <w:rFonts w:ascii="Times New Roman" w:hAnsi="Times New Roman" w:cs="Times New Roman"/>
          <w:b/>
          <w:bCs/>
          <w:sz w:val="32"/>
          <w:szCs w:val="32"/>
        </w:rPr>
        <w:t xml:space="preserve"> MODULE</w:t>
      </w:r>
    </w:p>
    <w:p w:rsidR="00986820" w:rsidRPr="005C4362" w:rsidRDefault="00681BA9" w:rsidP="005C4362">
      <w:pPr>
        <w:numPr>
          <w:ilvl w:val="0"/>
          <w:numId w:val="6"/>
        </w:numPr>
        <w:spacing w:after="0"/>
        <w:ind w:left="0"/>
        <w:jc w:val="both"/>
        <w:rPr>
          <w:rFonts w:ascii="Times New Roman" w:hAnsi="Times New Roman" w:cs="Times New Roman"/>
          <w:sz w:val="28"/>
          <w:szCs w:val="28"/>
        </w:rPr>
      </w:pPr>
      <w:r w:rsidRPr="005C4362">
        <w:rPr>
          <w:rFonts w:ascii="Times New Roman" w:hAnsi="Times New Roman" w:cs="Times New Roman"/>
          <w:sz w:val="28"/>
          <w:szCs w:val="28"/>
        </w:rPr>
        <w:t>Main Module.</w:t>
      </w:r>
    </w:p>
    <w:p w:rsidR="00986820" w:rsidRPr="005C4362" w:rsidRDefault="00681BA9" w:rsidP="005C4362">
      <w:pPr>
        <w:numPr>
          <w:ilvl w:val="0"/>
          <w:numId w:val="6"/>
        </w:numPr>
        <w:spacing w:after="0"/>
        <w:ind w:left="0"/>
        <w:jc w:val="both"/>
        <w:rPr>
          <w:rFonts w:ascii="Times New Roman" w:hAnsi="Times New Roman" w:cs="Times New Roman"/>
          <w:sz w:val="28"/>
          <w:szCs w:val="28"/>
        </w:rPr>
      </w:pPr>
      <w:r w:rsidRPr="005C4362">
        <w:rPr>
          <w:rFonts w:ascii="Times New Roman" w:hAnsi="Times New Roman" w:cs="Times New Roman"/>
          <w:sz w:val="28"/>
          <w:szCs w:val="28"/>
        </w:rPr>
        <w:t>Receiving Module.</w:t>
      </w:r>
    </w:p>
    <w:p w:rsidR="00986820" w:rsidRDefault="00681BA9" w:rsidP="005C4362">
      <w:pPr>
        <w:numPr>
          <w:ilvl w:val="0"/>
          <w:numId w:val="6"/>
        </w:numPr>
        <w:spacing w:after="0"/>
        <w:ind w:left="0"/>
        <w:jc w:val="both"/>
        <w:rPr>
          <w:rFonts w:ascii="Times New Roman" w:hAnsi="Times New Roman" w:cs="Times New Roman"/>
          <w:sz w:val="28"/>
          <w:szCs w:val="28"/>
        </w:rPr>
      </w:pPr>
      <w:r w:rsidRPr="005C4362">
        <w:rPr>
          <w:rFonts w:ascii="Times New Roman" w:hAnsi="Times New Roman" w:cs="Times New Roman"/>
          <w:sz w:val="28"/>
          <w:szCs w:val="28"/>
        </w:rPr>
        <w:t>Train unit.</w:t>
      </w:r>
    </w:p>
    <w:p w:rsidR="008B2DF2" w:rsidRPr="008B2DF2" w:rsidRDefault="008B2DF2" w:rsidP="008B2DF2">
      <w:pPr>
        <w:spacing w:after="0"/>
        <w:jc w:val="both"/>
        <w:rPr>
          <w:rFonts w:ascii="Times New Roman" w:hAnsi="Times New Roman" w:cs="Times New Roman"/>
          <w:sz w:val="28"/>
          <w:szCs w:val="28"/>
        </w:rPr>
      </w:pPr>
    </w:p>
    <w:p w:rsidR="00986820" w:rsidRPr="00854379" w:rsidRDefault="008B2DF2" w:rsidP="005C4362">
      <w:pPr>
        <w:spacing w:after="0"/>
        <w:jc w:val="both"/>
        <w:rPr>
          <w:rFonts w:ascii="Times New Roman" w:hAnsi="Times New Roman" w:cs="Times New Roman"/>
          <w:b/>
          <w:sz w:val="32"/>
          <w:szCs w:val="32"/>
        </w:rPr>
      </w:pPr>
      <w:r>
        <w:rPr>
          <w:rFonts w:ascii="Times New Roman" w:hAnsi="Times New Roman" w:cs="Times New Roman"/>
          <w:b/>
          <w:sz w:val="32"/>
          <w:szCs w:val="32"/>
        </w:rPr>
        <w:t>5</w:t>
      </w:r>
      <w:r w:rsidR="00681BA9">
        <w:rPr>
          <w:rFonts w:ascii="Times New Roman" w:hAnsi="Times New Roman" w:cs="Times New Roman"/>
          <w:b/>
          <w:sz w:val="32"/>
          <w:szCs w:val="32"/>
        </w:rPr>
        <w:t xml:space="preserve">.2.1 </w:t>
      </w:r>
      <w:r>
        <w:rPr>
          <w:rFonts w:ascii="Times New Roman" w:hAnsi="Times New Roman" w:cs="Times New Roman"/>
          <w:b/>
          <w:sz w:val="32"/>
          <w:szCs w:val="32"/>
        </w:rPr>
        <w:t>MAIN UNIT</w:t>
      </w:r>
    </w:p>
    <w:p w:rsidR="00986820" w:rsidRDefault="00681BA9" w:rsidP="005C4362">
      <w:pPr>
        <w:spacing w:after="0"/>
        <w:jc w:val="both"/>
        <w:rPr>
          <w:rFonts w:ascii="Times New Roman" w:hAnsi="Times New Roman" w:cs="Times New Roman"/>
          <w:sz w:val="28"/>
          <w:szCs w:val="28"/>
        </w:rPr>
      </w:pPr>
      <w:r>
        <w:rPr>
          <w:rFonts w:ascii="Times New Roman" w:hAnsi="Times New Roman" w:cs="Times New Roman"/>
          <w:sz w:val="28"/>
          <w:szCs w:val="28"/>
        </w:rPr>
        <w:t>This is the main unit of the system and this contains all of the necessary modules and transmitters. The three main sensory devices used here are MEMS sensor, Voltage sensor and then an IR sensor each used to achieve a specific task.</w:t>
      </w:r>
    </w:p>
    <w:p w:rsidR="00986820" w:rsidRDefault="00986820" w:rsidP="005C4362">
      <w:pPr>
        <w:spacing w:after="0"/>
        <w:jc w:val="both"/>
        <w:rPr>
          <w:rFonts w:ascii="Times New Roman" w:hAnsi="Times New Roman" w:cs="Times New Roman"/>
          <w:sz w:val="28"/>
          <w:szCs w:val="28"/>
        </w:rPr>
      </w:pPr>
    </w:p>
    <w:p w:rsidR="00986820" w:rsidRDefault="00681BA9" w:rsidP="005C4362">
      <w:pPr>
        <w:spacing w:after="0"/>
        <w:jc w:val="both"/>
        <w:rPr>
          <w:rFonts w:ascii="Times New Roman" w:hAnsi="Times New Roman" w:cs="Times New Roman"/>
          <w:sz w:val="28"/>
          <w:szCs w:val="28"/>
        </w:rPr>
      </w:pPr>
      <w:r>
        <w:rPr>
          <w:rFonts w:ascii="Times New Roman" w:hAnsi="Times New Roman" w:cs="Times New Roman"/>
          <w:sz w:val="28"/>
          <w:szCs w:val="28"/>
        </w:rPr>
        <w:t>The MEMS s</w:t>
      </w:r>
      <w:r w:rsidR="00E97ADB">
        <w:rPr>
          <w:rFonts w:ascii="Times New Roman" w:hAnsi="Times New Roman" w:cs="Times New Roman"/>
          <w:sz w:val="28"/>
          <w:szCs w:val="28"/>
        </w:rPr>
        <w:t xml:space="preserve">ensor is used to </w:t>
      </w:r>
      <w:r>
        <w:rPr>
          <w:rFonts w:ascii="Times New Roman" w:hAnsi="Times New Roman" w:cs="Times New Roman"/>
          <w:sz w:val="28"/>
          <w:szCs w:val="28"/>
        </w:rPr>
        <w:t>find out if there is a displacement in the position of the railway track. The Voltage sensor uses the principle of conductivity and a beam of voltage is passed through one edge of the rail</w:t>
      </w:r>
      <w:r w:rsidR="00AC580A">
        <w:rPr>
          <w:rFonts w:ascii="Times New Roman" w:hAnsi="Times New Roman" w:cs="Times New Roman"/>
          <w:sz w:val="28"/>
          <w:szCs w:val="28"/>
        </w:rPr>
        <w:t>w</w:t>
      </w:r>
      <w:r>
        <w:rPr>
          <w:rFonts w:ascii="Times New Roman" w:hAnsi="Times New Roman" w:cs="Times New Roman"/>
          <w:sz w:val="28"/>
          <w:szCs w:val="28"/>
        </w:rPr>
        <w:t>ay track and is expected to be received on the othe</w:t>
      </w:r>
      <w:r w:rsidR="00AC580A">
        <w:rPr>
          <w:rFonts w:ascii="Times New Roman" w:hAnsi="Times New Roman" w:cs="Times New Roman"/>
          <w:sz w:val="28"/>
          <w:szCs w:val="28"/>
        </w:rPr>
        <w:t>r end. This ensures that there</w:t>
      </w:r>
      <w:r>
        <w:rPr>
          <w:rFonts w:ascii="Times New Roman" w:hAnsi="Times New Roman" w:cs="Times New Roman"/>
          <w:sz w:val="28"/>
          <w:szCs w:val="28"/>
        </w:rPr>
        <w:t xml:space="preserve"> is no breakage in connectivity.</w:t>
      </w:r>
    </w:p>
    <w:p w:rsidR="00986820" w:rsidRDefault="00681BA9" w:rsidP="00B75119">
      <w:pPr>
        <w:spacing w:after="0"/>
        <w:jc w:val="both"/>
        <w:rPr>
          <w:rFonts w:ascii="Times New Roman" w:hAnsi="Times New Roman" w:cs="Times New Roman"/>
          <w:sz w:val="28"/>
          <w:szCs w:val="28"/>
        </w:rPr>
      </w:pPr>
      <w:r>
        <w:rPr>
          <w:rFonts w:ascii="Times New Roman" w:hAnsi="Times New Roman" w:cs="Times New Roman"/>
          <w:sz w:val="28"/>
          <w:szCs w:val="28"/>
        </w:rPr>
        <w:t>The third sensor is an IR sensor which contains both a receiver and transmitter whic</w:t>
      </w:r>
      <w:r w:rsidR="00AC580A">
        <w:rPr>
          <w:rFonts w:ascii="Times New Roman" w:hAnsi="Times New Roman" w:cs="Times New Roman"/>
          <w:sz w:val="28"/>
          <w:szCs w:val="28"/>
        </w:rPr>
        <w:t xml:space="preserve">h is used </w:t>
      </w:r>
      <w:r>
        <w:rPr>
          <w:rFonts w:ascii="Times New Roman" w:hAnsi="Times New Roman" w:cs="Times New Roman"/>
          <w:sz w:val="28"/>
          <w:szCs w:val="28"/>
        </w:rPr>
        <w:t>i</w:t>
      </w:r>
      <w:r w:rsidR="00AC580A">
        <w:rPr>
          <w:rFonts w:ascii="Times New Roman" w:hAnsi="Times New Roman" w:cs="Times New Roman"/>
          <w:sz w:val="28"/>
          <w:szCs w:val="28"/>
        </w:rPr>
        <w:t>t</w:t>
      </w:r>
      <w:r>
        <w:rPr>
          <w:rFonts w:ascii="Times New Roman" w:hAnsi="Times New Roman" w:cs="Times New Roman"/>
          <w:sz w:val="28"/>
          <w:szCs w:val="28"/>
        </w:rPr>
        <w:t xml:space="preserve"> detect the ob</w:t>
      </w:r>
      <w:r w:rsidR="00AC580A">
        <w:rPr>
          <w:rFonts w:ascii="Times New Roman" w:hAnsi="Times New Roman" w:cs="Times New Roman"/>
          <w:sz w:val="28"/>
          <w:szCs w:val="28"/>
        </w:rPr>
        <w:t>st</w:t>
      </w:r>
      <w:r>
        <w:rPr>
          <w:rFonts w:ascii="Times New Roman" w:hAnsi="Times New Roman" w:cs="Times New Roman"/>
          <w:sz w:val="28"/>
          <w:szCs w:val="28"/>
        </w:rPr>
        <w:t>acles.</w:t>
      </w:r>
    </w:p>
    <w:p w:rsidR="00986820" w:rsidRDefault="00986820" w:rsidP="00B75119">
      <w:pPr>
        <w:spacing w:after="0"/>
        <w:jc w:val="both"/>
        <w:rPr>
          <w:rFonts w:ascii="Times New Roman" w:hAnsi="Times New Roman" w:cs="Times New Roman"/>
          <w:sz w:val="28"/>
          <w:szCs w:val="28"/>
        </w:rPr>
      </w:pPr>
    </w:p>
    <w:p w:rsidR="00986820" w:rsidRDefault="00681BA9" w:rsidP="00B75119">
      <w:pPr>
        <w:spacing w:after="0"/>
        <w:jc w:val="both"/>
        <w:rPr>
          <w:rFonts w:ascii="Times New Roman" w:hAnsi="Times New Roman" w:cs="Times New Roman"/>
          <w:sz w:val="28"/>
          <w:szCs w:val="28"/>
        </w:rPr>
      </w:pPr>
      <w:r>
        <w:rPr>
          <w:rFonts w:ascii="Times New Roman" w:hAnsi="Times New Roman" w:cs="Times New Roman"/>
          <w:sz w:val="28"/>
          <w:szCs w:val="28"/>
        </w:rPr>
        <w:t>This unit is fitted with an LCD screen to display the intermediate outcomes. Eve</w:t>
      </w:r>
      <w:r w:rsidR="00E97ADB">
        <w:rPr>
          <w:rFonts w:ascii="Times New Roman" w:hAnsi="Times New Roman" w:cs="Times New Roman"/>
          <w:sz w:val="28"/>
          <w:szCs w:val="28"/>
        </w:rPr>
        <w:t>r</w:t>
      </w:r>
      <w:r>
        <w:rPr>
          <w:rFonts w:ascii="Times New Roman" w:hAnsi="Times New Roman" w:cs="Times New Roman"/>
          <w:sz w:val="28"/>
          <w:szCs w:val="28"/>
        </w:rPr>
        <w:t>ything is connected to the raspberry pi and through the tasks are executed. An UART i</w:t>
      </w:r>
      <w:r w:rsidR="00B747B9">
        <w:rPr>
          <w:rFonts w:ascii="Times New Roman" w:hAnsi="Times New Roman" w:cs="Times New Roman"/>
          <w:sz w:val="28"/>
          <w:szCs w:val="28"/>
        </w:rPr>
        <w:t xml:space="preserve">s fitted to the wifi module to </w:t>
      </w:r>
      <w:r>
        <w:rPr>
          <w:rFonts w:ascii="Times New Roman" w:hAnsi="Times New Roman" w:cs="Times New Roman"/>
          <w:sz w:val="28"/>
          <w:szCs w:val="28"/>
        </w:rPr>
        <w:t>sync the inform</w:t>
      </w:r>
      <w:r w:rsidR="00E97ADB">
        <w:rPr>
          <w:rFonts w:ascii="Times New Roman" w:hAnsi="Times New Roman" w:cs="Times New Roman"/>
          <w:sz w:val="28"/>
          <w:szCs w:val="28"/>
        </w:rPr>
        <w:t>a</w:t>
      </w:r>
      <w:r>
        <w:rPr>
          <w:rFonts w:ascii="Times New Roman" w:hAnsi="Times New Roman" w:cs="Times New Roman"/>
          <w:sz w:val="28"/>
          <w:szCs w:val="28"/>
        </w:rPr>
        <w:t>tion with the webpage. There is an RF transmitter which signals the train unit which contains the corresponding receiver unit.</w:t>
      </w:r>
    </w:p>
    <w:p w:rsidR="005C7E79" w:rsidRDefault="005C7E79" w:rsidP="005C7E79">
      <w:pPr>
        <w:spacing w:after="0"/>
        <w:jc w:val="both"/>
        <w:rPr>
          <w:rFonts w:ascii="Times New Roman" w:hAnsi="Times New Roman" w:cs="Times New Roman"/>
          <w:b/>
          <w:sz w:val="32"/>
          <w:szCs w:val="32"/>
        </w:rPr>
      </w:pPr>
    </w:p>
    <w:p w:rsidR="00235626" w:rsidRDefault="00235626" w:rsidP="005C7E79">
      <w:pPr>
        <w:spacing w:after="0"/>
        <w:jc w:val="both"/>
        <w:rPr>
          <w:rFonts w:ascii="Times New Roman" w:hAnsi="Times New Roman" w:cs="Times New Roman"/>
          <w:b/>
          <w:sz w:val="32"/>
          <w:szCs w:val="32"/>
        </w:rPr>
      </w:pPr>
    </w:p>
    <w:p w:rsidR="00235626" w:rsidRDefault="00235626" w:rsidP="005C7E79">
      <w:pPr>
        <w:spacing w:after="0"/>
        <w:jc w:val="both"/>
        <w:rPr>
          <w:rFonts w:ascii="Times New Roman" w:hAnsi="Times New Roman" w:cs="Times New Roman"/>
          <w:b/>
          <w:sz w:val="32"/>
          <w:szCs w:val="32"/>
        </w:rPr>
      </w:pPr>
    </w:p>
    <w:p w:rsidR="00235626" w:rsidRDefault="00235626" w:rsidP="005C7E79">
      <w:pPr>
        <w:spacing w:after="0"/>
        <w:jc w:val="both"/>
        <w:rPr>
          <w:rFonts w:ascii="Times New Roman" w:hAnsi="Times New Roman" w:cs="Times New Roman"/>
          <w:b/>
          <w:sz w:val="32"/>
          <w:szCs w:val="32"/>
        </w:rPr>
      </w:pPr>
    </w:p>
    <w:p w:rsidR="005C7E79" w:rsidRDefault="005C7E79" w:rsidP="005C7E79">
      <w:pPr>
        <w:spacing w:after="0"/>
        <w:jc w:val="both"/>
        <w:rPr>
          <w:rFonts w:ascii="Times New Roman" w:hAnsi="Times New Roman" w:cs="Times New Roman"/>
          <w:b/>
          <w:sz w:val="32"/>
          <w:szCs w:val="32"/>
        </w:rPr>
      </w:pPr>
      <w:r>
        <w:rPr>
          <w:rFonts w:ascii="Times New Roman" w:hAnsi="Times New Roman" w:cs="Times New Roman"/>
          <w:b/>
          <w:sz w:val="32"/>
          <w:szCs w:val="32"/>
        </w:rPr>
        <w:lastRenderedPageBreak/>
        <w:t>5</w:t>
      </w:r>
      <w:r w:rsidR="00E97ADB">
        <w:rPr>
          <w:rFonts w:ascii="Times New Roman" w:hAnsi="Times New Roman" w:cs="Times New Roman"/>
          <w:b/>
          <w:sz w:val="32"/>
          <w:szCs w:val="32"/>
        </w:rPr>
        <w:t xml:space="preserve">.2.2. </w:t>
      </w:r>
      <w:r w:rsidR="008B2DF2">
        <w:rPr>
          <w:rFonts w:ascii="Times New Roman" w:hAnsi="Times New Roman" w:cs="Times New Roman"/>
          <w:b/>
          <w:sz w:val="32"/>
          <w:szCs w:val="32"/>
        </w:rPr>
        <w:t>RECEIVING UNIT</w:t>
      </w:r>
    </w:p>
    <w:p w:rsidR="00986820" w:rsidRPr="005C7E79" w:rsidRDefault="00681BA9" w:rsidP="005C7E79">
      <w:pPr>
        <w:spacing w:after="0"/>
        <w:jc w:val="both"/>
        <w:rPr>
          <w:rFonts w:ascii="Times New Roman" w:hAnsi="Times New Roman" w:cs="Times New Roman"/>
          <w:b/>
          <w:sz w:val="32"/>
          <w:szCs w:val="32"/>
        </w:rPr>
      </w:pPr>
      <w:r>
        <w:rPr>
          <w:rFonts w:ascii="Times New Roman" w:hAnsi="Times New Roman" w:cs="Times New Roman"/>
          <w:sz w:val="28"/>
          <w:szCs w:val="28"/>
        </w:rPr>
        <w:t>This i</w:t>
      </w:r>
      <w:r w:rsidR="00E97ADB">
        <w:rPr>
          <w:rFonts w:ascii="Times New Roman" w:hAnsi="Times New Roman" w:cs="Times New Roman"/>
          <w:sz w:val="28"/>
          <w:szCs w:val="28"/>
        </w:rPr>
        <w:t>s the connectivity unit which co</w:t>
      </w:r>
      <w:r>
        <w:rPr>
          <w:rFonts w:ascii="Times New Roman" w:hAnsi="Times New Roman" w:cs="Times New Roman"/>
          <w:sz w:val="28"/>
          <w:szCs w:val="28"/>
        </w:rPr>
        <w:t>ntains a specified server to which the main unit communicates and the data is synced into webpage to store the details of the happenings in a table format.</w:t>
      </w:r>
    </w:p>
    <w:p w:rsidR="00986820" w:rsidRDefault="00986820" w:rsidP="00B75119">
      <w:pPr>
        <w:spacing w:after="0"/>
        <w:jc w:val="both"/>
        <w:rPr>
          <w:rFonts w:ascii="Times New Roman" w:hAnsi="Times New Roman" w:cs="Times New Roman"/>
          <w:sz w:val="28"/>
          <w:szCs w:val="28"/>
        </w:rPr>
      </w:pPr>
    </w:p>
    <w:p w:rsidR="005D5DC9" w:rsidRDefault="005D5DC9" w:rsidP="00B75119">
      <w:pPr>
        <w:spacing w:after="0"/>
        <w:jc w:val="both"/>
        <w:rPr>
          <w:ins w:id="120" w:author="Karthik Raja C Chandrasekaran" w:date="2019-03-22T16:20:00Z"/>
          <w:rFonts w:ascii="Times New Roman" w:hAnsi="Times New Roman" w:cs="Times New Roman"/>
          <w:b/>
          <w:sz w:val="32"/>
          <w:szCs w:val="32"/>
        </w:rPr>
      </w:pPr>
    </w:p>
    <w:p w:rsidR="00986820" w:rsidRPr="00581BA2" w:rsidRDefault="005C7E79" w:rsidP="00B75119">
      <w:pPr>
        <w:spacing w:after="0"/>
        <w:jc w:val="both"/>
        <w:rPr>
          <w:rFonts w:ascii="Times New Roman" w:hAnsi="Times New Roman" w:cs="Times New Roman"/>
          <w:b/>
          <w:sz w:val="32"/>
          <w:szCs w:val="32"/>
        </w:rPr>
      </w:pPr>
      <w:r>
        <w:rPr>
          <w:rFonts w:ascii="Times New Roman" w:hAnsi="Times New Roman" w:cs="Times New Roman"/>
          <w:b/>
          <w:sz w:val="32"/>
          <w:szCs w:val="32"/>
        </w:rPr>
        <w:t>5</w:t>
      </w:r>
      <w:r w:rsidR="00E97ADB">
        <w:rPr>
          <w:rFonts w:ascii="Times New Roman" w:hAnsi="Times New Roman" w:cs="Times New Roman"/>
          <w:b/>
          <w:sz w:val="32"/>
          <w:szCs w:val="32"/>
        </w:rPr>
        <w:t xml:space="preserve">.2.3 </w:t>
      </w:r>
      <w:r w:rsidR="008B2DF2">
        <w:rPr>
          <w:rFonts w:ascii="Times New Roman" w:hAnsi="Times New Roman" w:cs="Times New Roman"/>
          <w:b/>
          <w:sz w:val="32"/>
          <w:szCs w:val="32"/>
        </w:rPr>
        <w:t>TRAIN UNIT</w:t>
      </w:r>
    </w:p>
    <w:p w:rsidR="00986820" w:rsidRDefault="00681BA9" w:rsidP="00B75119">
      <w:pPr>
        <w:spacing w:after="0"/>
        <w:ind w:firstLineChars="100" w:firstLine="280"/>
        <w:jc w:val="both"/>
        <w:rPr>
          <w:rFonts w:ascii="Times New Roman" w:hAnsi="Times New Roman" w:cs="Times New Roman"/>
          <w:sz w:val="28"/>
          <w:szCs w:val="28"/>
        </w:rPr>
      </w:pPr>
      <w:r>
        <w:rPr>
          <w:rFonts w:ascii="Times New Roman" w:hAnsi="Times New Roman" w:cs="Times New Roman"/>
          <w:sz w:val="28"/>
          <w:szCs w:val="28"/>
        </w:rPr>
        <w:t>This is unit refers to the unit on the train itself. The train unit contains primarily the motor or the engine which communicates with the main unit via the RF receiver which gets the information from the RF transmitter on the main unit.</w:t>
      </w:r>
    </w:p>
    <w:p w:rsidR="00986820" w:rsidRDefault="00681BA9" w:rsidP="00B75119">
      <w:pPr>
        <w:spacing w:after="0"/>
        <w:ind w:firstLineChars="100" w:firstLine="280"/>
        <w:jc w:val="both"/>
        <w:rPr>
          <w:rFonts w:ascii="Times New Roman" w:hAnsi="Times New Roman" w:cs="Times New Roman"/>
          <w:sz w:val="28"/>
          <w:szCs w:val="28"/>
        </w:rPr>
      </w:pPr>
      <w:r>
        <w:rPr>
          <w:rFonts w:ascii="Times New Roman" w:hAnsi="Times New Roman" w:cs="Times New Roman"/>
          <w:sz w:val="28"/>
          <w:szCs w:val="28"/>
        </w:rPr>
        <w:t>So if any of the sensors report any sort of anomalies the RF transmitter on the Main unit sends a signal to the train unit and the RF receiver unit captures it and either stops the movement of the engine or does not alter anything.</w:t>
      </w:r>
    </w:p>
    <w:p w:rsidR="008B2DF2" w:rsidRDefault="008B2DF2" w:rsidP="00B75119">
      <w:pPr>
        <w:tabs>
          <w:tab w:val="left" w:pos="2100"/>
        </w:tabs>
        <w:jc w:val="both"/>
        <w:rPr>
          <w:rFonts w:ascii="Times New Roman" w:hAnsi="Times New Roman" w:cs="Times New Roman"/>
          <w:sz w:val="28"/>
          <w:szCs w:val="28"/>
        </w:rPr>
      </w:pPr>
    </w:p>
    <w:p w:rsidR="005D5DC9" w:rsidRDefault="00320358" w:rsidP="00B75119">
      <w:pPr>
        <w:tabs>
          <w:tab w:val="left" w:pos="2100"/>
        </w:tabs>
        <w:jc w:val="both"/>
        <w:rPr>
          <w:ins w:id="121" w:author="Karthik Raja C Chandrasekaran" w:date="2019-03-22T16:19:00Z"/>
          <w:rFonts w:ascii="Times New Roman" w:hAnsi="Times New Roman" w:cs="Times New Roman"/>
          <w:b/>
          <w:bCs/>
          <w:color w:val="000000"/>
          <w:sz w:val="32"/>
          <w:szCs w:val="32"/>
        </w:rPr>
      </w:pP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p>
    <w:p w:rsidR="005D5DC9" w:rsidRDefault="005D5DC9">
      <w:pPr>
        <w:spacing w:line="276" w:lineRule="auto"/>
        <w:jc w:val="left"/>
        <w:rPr>
          <w:ins w:id="122" w:author="Karthik Raja C Chandrasekaran" w:date="2019-03-22T16:19:00Z"/>
          <w:rFonts w:ascii="Times New Roman" w:hAnsi="Times New Roman" w:cs="Times New Roman"/>
          <w:b/>
          <w:bCs/>
          <w:color w:val="000000"/>
          <w:sz w:val="32"/>
          <w:szCs w:val="32"/>
        </w:rPr>
      </w:pPr>
      <w:ins w:id="123" w:author="Karthik Raja C Chandrasekaran" w:date="2019-03-22T16:19:00Z">
        <w:r>
          <w:rPr>
            <w:rFonts w:ascii="Times New Roman" w:hAnsi="Times New Roman" w:cs="Times New Roman"/>
            <w:b/>
            <w:bCs/>
            <w:color w:val="000000"/>
            <w:sz w:val="32"/>
            <w:szCs w:val="32"/>
          </w:rPr>
          <w:br w:type="page"/>
        </w:r>
      </w:ins>
    </w:p>
    <w:p w:rsidR="00986820" w:rsidRDefault="005C7E79" w:rsidP="005D5DC9">
      <w:pPr>
        <w:tabs>
          <w:tab w:val="left" w:pos="2100"/>
        </w:tabs>
        <w:rPr>
          <w:rFonts w:ascii="Times New Roman" w:hAnsi="Times New Roman" w:cs="Times New Roman"/>
          <w:b/>
          <w:bCs/>
          <w:color w:val="000000"/>
          <w:sz w:val="32"/>
          <w:szCs w:val="32"/>
        </w:rPr>
        <w:pPrChange w:id="124" w:author="Karthik Raja C Chandrasekaran" w:date="2019-03-22T16:20:00Z">
          <w:pPr>
            <w:tabs>
              <w:tab w:val="left" w:pos="2100"/>
            </w:tabs>
            <w:jc w:val="both"/>
          </w:pPr>
        </w:pPrChange>
      </w:pPr>
      <w:r>
        <w:rPr>
          <w:rFonts w:ascii="Times New Roman" w:hAnsi="Times New Roman" w:cs="Times New Roman"/>
          <w:b/>
          <w:bCs/>
          <w:color w:val="000000"/>
          <w:sz w:val="32"/>
          <w:szCs w:val="32"/>
        </w:rPr>
        <w:lastRenderedPageBreak/>
        <w:t>CHAPTER 6</w:t>
      </w:r>
    </w:p>
    <w:p w:rsidR="00986820" w:rsidRDefault="005B6720" w:rsidP="00B16D10">
      <w:pPr>
        <w:tabs>
          <w:tab w:val="left" w:pos="2100"/>
        </w:tabs>
        <w:rPr>
          <w:rFonts w:ascii="Times New Roman" w:hAnsi="Times New Roman" w:cs="Times New Roman"/>
          <w:b/>
          <w:bCs/>
          <w:color w:val="000000"/>
          <w:sz w:val="32"/>
          <w:szCs w:val="32"/>
        </w:rPr>
      </w:pPr>
      <w:ins w:id="125" w:author="Karthik Raja C Chandrasekaran" w:date="2019-03-22T13:35:00Z">
        <w:r>
          <w:rPr>
            <w:rFonts w:ascii="Times New Roman" w:hAnsi="Times New Roman" w:cs="Times New Roman"/>
            <w:b/>
            <w:bCs/>
            <w:color w:val="000000"/>
            <w:sz w:val="32"/>
            <w:szCs w:val="32"/>
          </w:rPr>
          <w:t>CODING,</w:t>
        </w:r>
      </w:ins>
      <w:r w:rsidR="002A60B6">
        <w:rPr>
          <w:rFonts w:ascii="Times New Roman" w:hAnsi="Times New Roman" w:cs="Times New Roman"/>
          <w:b/>
          <w:bCs/>
          <w:color w:val="000000"/>
          <w:sz w:val="32"/>
          <w:szCs w:val="32"/>
        </w:rPr>
        <w:t>ALGORITHM</w:t>
      </w:r>
      <w:del w:id="126" w:author="Karthik Raja C Chandrasekaran" w:date="2019-03-22T13:28:00Z">
        <w:r w:rsidR="002A60B6" w:rsidDel="0003340B">
          <w:rPr>
            <w:rFonts w:ascii="Times New Roman" w:hAnsi="Times New Roman" w:cs="Times New Roman"/>
            <w:b/>
            <w:bCs/>
            <w:color w:val="000000"/>
            <w:sz w:val="32"/>
            <w:szCs w:val="32"/>
          </w:rPr>
          <w:delText xml:space="preserve"> </w:delText>
        </w:r>
      </w:del>
      <w:ins w:id="127" w:author="Karthik Raja C Chandrasekaran" w:date="2019-03-22T13:35:00Z">
        <w:r>
          <w:rPr>
            <w:rFonts w:ascii="Times New Roman" w:hAnsi="Times New Roman" w:cs="Times New Roman"/>
            <w:b/>
            <w:bCs/>
            <w:color w:val="000000"/>
            <w:sz w:val="32"/>
            <w:szCs w:val="32"/>
          </w:rPr>
          <w:t xml:space="preserve"> </w:t>
        </w:r>
      </w:ins>
      <w:del w:id="128" w:author="Karthik Raja C Chandrasekaran" w:date="2019-03-22T13:35:00Z">
        <w:r w:rsidR="002A60B6" w:rsidDel="005B6720">
          <w:rPr>
            <w:rFonts w:ascii="Times New Roman" w:hAnsi="Times New Roman" w:cs="Times New Roman"/>
            <w:b/>
            <w:bCs/>
            <w:color w:val="000000"/>
            <w:sz w:val="32"/>
            <w:szCs w:val="32"/>
          </w:rPr>
          <w:delText>,</w:delText>
        </w:r>
        <w:r w:rsidR="00B16D10" w:rsidDel="005B6720">
          <w:rPr>
            <w:rFonts w:ascii="Times New Roman" w:hAnsi="Times New Roman" w:cs="Times New Roman"/>
            <w:b/>
            <w:bCs/>
            <w:color w:val="000000"/>
            <w:sz w:val="32"/>
            <w:szCs w:val="32"/>
          </w:rPr>
          <w:delText xml:space="preserve"> </w:delText>
        </w:r>
      </w:del>
      <w:del w:id="129" w:author="Karthik Raja C Chandrasekaran" w:date="2019-03-22T13:28:00Z">
        <w:r w:rsidR="00B16D10" w:rsidDel="0003340B">
          <w:rPr>
            <w:rFonts w:ascii="Times New Roman" w:hAnsi="Times New Roman" w:cs="Times New Roman"/>
            <w:b/>
            <w:bCs/>
            <w:color w:val="000000"/>
            <w:sz w:val="32"/>
            <w:szCs w:val="32"/>
          </w:rPr>
          <w:delText xml:space="preserve"> </w:delText>
        </w:r>
      </w:del>
      <w:del w:id="130" w:author="Karthik Raja C Chandrasekaran" w:date="2019-03-22T13:35:00Z">
        <w:r w:rsidR="002A60B6" w:rsidDel="005B6720">
          <w:rPr>
            <w:rFonts w:ascii="Times New Roman" w:hAnsi="Times New Roman" w:cs="Times New Roman"/>
            <w:b/>
            <w:bCs/>
            <w:color w:val="000000"/>
            <w:sz w:val="32"/>
            <w:szCs w:val="32"/>
          </w:rPr>
          <w:delText>FLOWCHART</w:delText>
        </w:r>
        <w:r w:rsidR="00B16D10" w:rsidDel="005B6720">
          <w:rPr>
            <w:rFonts w:ascii="Times New Roman" w:hAnsi="Times New Roman" w:cs="Times New Roman"/>
            <w:b/>
            <w:bCs/>
            <w:color w:val="000000"/>
            <w:sz w:val="32"/>
            <w:szCs w:val="32"/>
          </w:rPr>
          <w:delText xml:space="preserve"> </w:delText>
        </w:r>
      </w:del>
      <w:del w:id="131" w:author="Karthik Raja C Chandrasekaran" w:date="2019-03-22T13:28:00Z">
        <w:r w:rsidR="00B16D10" w:rsidDel="0003340B">
          <w:rPr>
            <w:rFonts w:ascii="Times New Roman" w:hAnsi="Times New Roman" w:cs="Times New Roman"/>
            <w:b/>
            <w:bCs/>
            <w:color w:val="000000"/>
            <w:sz w:val="32"/>
            <w:szCs w:val="32"/>
          </w:rPr>
          <w:delText xml:space="preserve"> </w:delText>
        </w:r>
        <w:r w:rsidR="00681BA9" w:rsidDel="0003340B">
          <w:rPr>
            <w:rFonts w:ascii="Times New Roman" w:hAnsi="Times New Roman" w:cs="Times New Roman"/>
            <w:b/>
            <w:bCs/>
            <w:color w:val="000000"/>
            <w:sz w:val="32"/>
            <w:szCs w:val="32"/>
          </w:rPr>
          <w:delText xml:space="preserve"> </w:delText>
        </w:r>
      </w:del>
      <w:r w:rsidR="00681BA9">
        <w:rPr>
          <w:rFonts w:ascii="Times New Roman" w:hAnsi="Times New Roman" w:cs="Times New Roman"/>
          <w:b/>
          <w:bCs/>
          <w:color w:val="000000"/>
          <w:sz w:val="32"/>
          <w:szCs w:val="32"/>
        </w:rPr>
        <w:t xml:space="preserve">AND </w:t>
      </w:r>
      <w:del w:id="132" w:author="Karthik Raja C Chandrasekaran" w:date="2019-03-22T13:28:00Z">
        <w:r w:rsidR="00B16D10" w:rsidDel="0003340B">
          <w:rPr>
            <w:rFonts w:ascii="Times New Roman" w:hAnsi="Times New Roman" w:cs="Times New Roman"/>
            <w:b/>
            <w:bCs/>
            <w:color w:val="000000"/>
            <w:sz w:val="32"/>
            <w:szCs w:val="32"/>
          </w:rPr>
          <w:delText xml:space="preserve">  </w:delText>
        </w:r>
      </w:del>
      <w:r w:rsidR="00491553">
        <w:rPr>
          <w:rFonts w:ascii="Times New Roman" w:hAnsi="Times New Roman" w:cs="Times New Roman"/>
          <w:b/>
          <w:bCs/>
          <w:color w:val="000000"/>
          <w:sz w:val="32"/>
          <w:szCs w:val="32"/>
        </w:rPr>
        <w:t>OUTPUTS</w:t>
      </w:r>
    </w:p>
    <w:p w:rsidR="00986820" w:rsidRDefault="005C7E79" w:rsidP="00B75119">
      <w:pPr>
        <w:tabs>
          <w:tab w:val="left" w:pos="210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6</w:t>
      </w:r>
      <w:r w:rsidR="008B2DF2">
        <w:rPr>
          <w:rFonts w:ascii="Times New Roman" w:hAnsi="Times New Roman" w:cs="Times New Roman"/>
          <w:b/>
          <w:bCs/>
          <w:color w:val="000000"/>
          <w:sz w:val="32"/>
          <w:szCs w:val="32"/>
        </w:rPr>
        <w:t>.1. CODING</w:t>
      </w:r>
    </w:p>
    <w:p w:rsidR="00986820" w:rsidRDefault="005C7E7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681BA9">
        <w:rPr>
          <w:rFonts w:ascii="Times New Roman" w:hAnsi="Times New Roman" w:cs="Times New Roman"/>
          <w:color w:val="000000"/>
          <w:sz w:val="28"/>
          <w:szCs w:val="28"/>
        </w:rPr>
        <w:t>Once the design aspect of the system is finalizes the system enters into the coding and testing phase. The coding phase brings the actual system into action by converting the design of the system into the code in a given programming language. Therefore, a good coding style has to be taken whenever changes are required it easily screwed into the system.</w:t>
      </w:r>
    </w:p>
    <w:p w:rsidR="005C7E79" w:rsidRDefault="005C7E79" w:rsidP="00B747B9">
      <w:pPr>
        <w:tabs>
          <w:tab w:val="left" w:pos="2100"/>
          <w:tab w:val="right" w:pos="8250"/>
        </w:tabs>
        <w:jc w:val="both"/>
        <w:rPr>
          <w:rFonts w:ascii="Times New Roman" w:hAnsi="Times New Roman" w:cs="Times New Roman"/>
          <w:b/>
          <w:bCs/>
          <w:color w:val="000000"/>
          <w:sz w:val="32"/>
          <w:szCs w:val="32"/>
        </w:rPr>
      </w:pPr>
    </w:p>
    <w:p w:rsidR="00986820" w:rsidRDefault="005C7E79" w:rsidP="00B747B9">
      <w:pPr>
        <w:tabs>
          <w:tab w:val="left" w:pos="2100"/>
          <w:tab w:val="right" w:pos="825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6.1.1. </w:t>
      </w:r>
      <w:r w:rsidR="00D86C3D">
        <w:rPr>
          <w:rFonts w:ascii="Times New Roman" w:hAnsi="Times New Roman" w:cs="Times New Roman"/>
          <w:b/>
          <w:bCs/>
          <w:color w:val="000000"/>
          <w:sz w:val="32"/>
          <w:szCs w:val="32"/>
        </w:rPr>
        <w:t>CODING STANDARDS</w:t>
      </w:r>
      <w:r w:rsidR="00B747B9">
        <w:rPr>
          <w:rFonts w:ascii="Times New Roman" w:hAnsi="Times New Roman" w:cs="Times New Roman"/>
          <w:b/>
          <w:bCs/>
          <w:color w:val="000000"/>
          <w:sz w:val="32"/>
          <w:szCs w:val="32"/>
        </w:rPr>
        <w:tab/>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Coding standards are guidelines to programming that focuses on the physical structure and appearance of the program. They make the code easier to read, understand and maintain. This phase of the system actually implements the blueprint developed during the design phase. The coding specification should be in such a way that any programmer must be able to understand the code and can bring about changes whenever felt necessary. Some of the standard needed to achieve the above-mentioned objectives are as follows:</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 Program should be simple, clear and easy to understand.</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 Naming conventions</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 Value conventions</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 Script and comment procedure</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Message box format</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 Exception and error handling</w:t>
      </w:r>
    </w:p>
    <w:p w:rsidR="00986820" w:rsidRDefault="005C7E79" w:rsidP="00B75119">
      <w:pPr>
        <w:tabs>
          <w:tab w:val="left" w:pos="210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6.1.2. </w:t>
      </w:r>
      <w:r w:rsidR="00D86C3D">
        <w:rPr>
          <w:rFonts w:ascii="Times New Roman" w:hAnsi="Times New Roman" w:cs="Times New Roman"/>
          <w:b/>
          <w:bCs/>
          <w:color w:val="000000"/>
          <w:sz w:val="32"/>
          <w:szCs w:val="32"/>
        </w:rPr>
        <w:t>NAMING CONVENTIONS</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Naming conventions of classes, data member, member functions, procedures etc., should be </w:t>
      </w:r>
      <w:r>
        <w:rPr>
          <w:rFonts w:ascii="Times New Roman" w:hAnsi="Times New Roman" w:cs="Times New Roman"/>
          <w:b/>
          <w:bCs/>
          <w:color w:val="000000"/>
          <w:sz w:val="28"/>
          <w:szCs w:val="28"/>
        </w:rPr>
        <w:t>self-descriptive</w:t>
      </w:r>
      <w:r>
        <w:rPr>
          <w:rFonts w:ascii="Times New Roman" w:hAnsi="Times New Roman" w:cs="Times New Roman"/>
          <w:color w:val="000000"/>
          <w:sz w:val="28"/>
          <w:szCs w:val="28"/>
        </w:rPr>
        <w:t xml:space="preserve">. One should even get the meaning and scope of the variable by its name. The conventions are adopted for </w:t>
      </w:r>
      <w:r>
        <w:rPr>
          <w:rFonts w:ascii="Times New Roman" w:hAnsi="Times New Roman" w:cs="Times New Roman"/>
          <w:b/>
          <w:bCs/>
          <w:color w:val="000000"/>
          <w:sz w:val="28"/>
          <w:szCs w:val="28"/>
        </w:rPr>
        <w:t>easy understanding</w:t>
      </w:r>
      <w:r>
        <w:rPr>
          <w:rFonts w:ascii="Times New Roman" w:hAnsi="Times New Roman" w:cs="Times New Roman"/>
          <w:color w:val="000000"/>
          <w:sz w:val="28"/>
          <w:szCs w:val="28"/>
        </w:rPr>
        <w:t xml:space="preserve"> of the intended message by the user. So it is customary to follow the conventions. These conventions are as follows:</w:t>
      </w:r>
    </w:p>
    <w:p w:rsidR="00986820" w:rsidRDefault="005C7E79" w:rsidP="00B75119">
      <w:pPr>
        <w:tabs>
          <w:tab w:val="left" w:pos="2100"/>
        </w:tabs>
        <w:jc w:val="both"/>
        <w:rPr>
          <w:rFonts w:ascii="Times New Roman" w:hAnsi="Times New Roman" w:cs="Times New Roman"/>
          <w:b/>
          <w:bCs/>
          <w:color w:val="000000"/>
          <w:sz w:val="28"/>
          <w:szCs w:val="28"/>
        </w:rPr>
      </w:pPr>
      <w:r>
        <w:rPr>
          <w:rFonts w:ascii="Times New Roman" w:hAnsi="Times New Roman" w:cs="Times New Roman"/>
          <w:b/>
          <w:bCs/>
          <w:color w:val="000000"/>
          <w:sz w:val="32"/>
          <w:szCs w:val="32"/>
        </w:rPr>
        <w:t xml:space="preserve">6.1.3. </w:t>
      </w:r>
      <w:r w:rsidR="00D86C3D">
        <w:rPr>
          <w:rFonts w:ascii="Times New Roman" w:hAnsi="Times New Roman" w:cs="Times New Roman"/>
          <w:b/>
          <w:bCs/>
          <w:color w:val="000000"/>
          <w:sz w:val="32"/>
          <w:szCs w:val="32"/>
        </w:rPr>
        <w:t>CLASS NAMES</w:t>
      </w:r>
    </w:p>
    <w:p w:rsidR="00986820" w:rsidRDefault="00681BA9" w:rsidP="00B75119">
      <w:pPr>
        <w:tabs>
          <w:tab w:val="left" w:pos="720"/>
        </w:tabs>
        <w:jc w:val="both"/>
        <w:rPr>
          <w:rFonts w:ascii="Times New Roman" w:hAnsi="Times New Roman" w:cs="Times New Roman"/>
          <w:color w:val="000000"/>
          <w:sz w:val="28"/>
          <w:szCs w:val="28"/>
        </w:rPr>
      </w:pPr>
      <w:r>
        <w:rPr>
          <w:rFonts w:ascii="Times New Roman" w:hAnsi="Times New Roman" w:cs="Times New Roman"/>
          <w:color w:val="000000"/>
          <w:sz w:val="28"/>
          <w:szCs w:val="28"/>
        </w:rPr>
        <w:t>Class names are problem domain equivalence and begin with capital letter and have mixed cases.</w:t>
      </w:r>
    </w:p>
    <w:p w:rsidR="00986820" w:rsidRDefault="005C7E79" w:rsidP="00B75119">
      <w:pPr>
        <w:tabs>
          <w:tab w:val="left" w:pos="210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6.1.4. </w:t>
      </w:r>
      <w:r w:rsidR="00D86C3D">
        <w:rPr>
          <w:rFonts w:ascii="Times New Roman" w:hAnsi="Times New Roman" w:cs="Times New Roman"/>
          <w:b/>
          <w:bCs/>
          <w:color w:val="000000"/>
          <w:sz w:val="32"/>
          <w:szCs w:val="32"/>
        </w:rPr>
        <w:t>MEMBER FUNCTION AND DATA MEMBER NAME</w:t>
      </w:r>
    </w:p>
    <w:p w:rsidR="00986820" w:rsidRPr="00E97ADB" w:rsidRDefault="00681BA9" w:rsidP="00E97ADB">
      <w:pPr>
        <w:tabs>
          <w:tab w:val="left" w:pos="720"/>
        </w:tabs>
        <w:jc w:val="both"/>
        <w:rPr>
          <w:rFonts w:ascii="Times New Roman" w:hAnsi="Times New Roman" w:cs="Times New Roman"/>
          <w:color w:val="000000"/>
          <w:sz w:val="28"/>
          <w:szCs w:val="28"/>
        </w:rPr>
      </w:pPr>
      <w:r>
        <w:rPr>
          <w:rFonts w:ascii="Times New Roman" w:hAnsi="Times New Roman" w:cs="Times New Roman"/>
          <w:color w:val="000000"/>
          <w:sz w:val="28"/>
          <w:szCs w:val="28"/>
        </w:rPr>
        <w:t>Member function and data member name begins with a lowercase letter with each subsequent letters of the new words in uppercase and the rest of letters in lowercase.</w:t>
      </w:r>
    </w:p>
    <w:p w:rsidR="00986820" w:rsidRDefault="005C7E79" w:rsidP="00B75119">
      <w:pPr>
        <w:tabs>
          <w:tab w:val="left" w:pos="210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6.1.5. </w:t>
      </w:r>
      <w:r w:rsidR="00D86C3D">
        <w:rPr>
          <w:rFonts w:ascii="Times New Roman" w:hAnsi="Times New Roman" w:cs="Times New Roman"/>
          <w:b/>
          <w:bCs/>
          <w:color w:val="000000"/>
          <w:sz w:val="32"/>
          <w:szCs w:val="32"/>
        </w:rPr>
        <w:t>VALUE CONVENTIONS</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Value conventions ensure values for variable at any point of time. This involves the following:</w:t>
      </w:r>
    </w:p>
    <w:p w:rsidR="00986820" w:rsidRPr="00581BA2" w:rsidRDefault="00681BA9" w:rsidP="00581BA2">
      <w:pPr>
        <w:pStyle w:val="ListParagraph"/>
        <w:numPr>
          <w:ilvl w:val="0"/>
          <w:numId w:val="26"/>
        </w:numPr>
        <w:tabs>
          <w:tab w:val="left" w:pos="2100"/>
        </w:tabs>
        <w:jc w:val="both"/>
        <w:rPr>
          <w:rFonts w:ascii="Times New Roman" w:hAnsi="Times New Roman" w:cs="Times New Roman"/>
          <w:color w:val="000000"/>
          <w:sz w:val="28"/>
          <w:szCs w:val="28"/>
        </w:rPr>
      </w:pPr>
      <w:r w:rsidRPr="00581BA2">
        <w:rPr>
          <w:rFonts w:ascii="Times New Roman" w:hAnsi="Times New Roman" w:cs="Times New Roman"/>
          <w:color w:val="000000"/>
          <w:sz w:val="28"/>
          <w:szCs w:val="28"/>
        </w:rPr>
        <w:t>Proper default values for the variables.</w:t>
      </w:r>
    </w:p>
    <w:p w:rsidR="00986820" w:rsidRPr="00581BA2" w:rsidRDefault="00681BA9" w:rsidP="00581BA2">
      <w:pPr>
        <w:pStyle w:val="ListParagraph"/>
        <w:numPr>
          <w:ilvl w:val="0"/>
          <w:numId w:val="26"/>
        </w:numPr>
        <w:tabs>
          <w:tab w:val="left" w:pos="2100"/>
        </w:tabs>
        <w:jc w:val="both"/>
        <w:rPr>
          <w:rFonts w:ascii="Times New Roman" w:hAnsi="Times New Roman" w:cs="Times New Roman"/>
          <w:color w:val="000000"/>
          <w:sz w:val="28"/>
          <w:szCs w:val="28"/>
        </w:rPr>
      </w:pPr>
      <w:r w:rsidRPr="00581BA2">
        <w:rPr>
          <w:rFonts w:ascii="Times New Roman" w:hAnsi="Times New Roman" w:cs="Times New Roman"/>
          <w:color w:val="000000"/>
          <w:sz w:val="28"/>
          <w:szCs w:val="28"/>
        </w:rPr>
        <w:t>Proper validation of values in the field.</w:t>
      </w:r>
    </w:p>
    <w:p w:rsidR="008B2DF2" w:rsidRPr="005C7E79" w:rsidRDefault="00681BA9" w:rsidP="00B75119">
      <w:pPr>
        <w:pStyle w:val="ListParagraph"/>
        <w:numPr>
          <w:ilvl w:val="0"/>
          <w:numId w:val="26"/>
        </w:numPr>
        <w:tabs>
          <w:tab w:val="left" w:pos="2100"/>
        </w:tabs>
        <w:jc w:val="both"/>
        <w:rPr>
          <w:rFonts w:ascii="Times New Roman" w:hAnsi="Times New Roman" w:cs="Times New Roman"/>
          <w:color w:val="000000"/>
          <w:sz w:val="28"/>
          <w:szCs w:val="28"/>
        </w:rPr>
      </w:pPr>
      <w:r w:rsidRPr="00581BA2">
        <w:rPr>
          <w:rFonts w:ascii="Times New Roman" w:hAnsi="Times New Roman" w:cs="Times New Roman"/>
          <w:color w:val="000000"/>
          <w:sz w:val="28"/>
          <w:szCs w:val="28"/>
        </w:rPr>
        <w:t>Proper documentation of flag values.</w:t>
      </w:r>
    </w:p>
    <w:p w:rsidR="00986820" w:rsidRPr="005C7E79" w:rsidRDefault="005C7E79" w:rsidP="00B75119">
      <w:pPr>
        <w:tabs>
          <w:tab w:val="left" w:pos="210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6.1.6. </w:t>
      </w:r>
      <w:r w:rsidR="00D86C3D" w:rsidRPr="005C7E79">
        <w:rPr>
          <w:rFonts w:ascii="Times New Roman" w:hAnsi="Times New Roman" w:cs="Times New Roman"/>
          <w:b/>
          <w:bCs/>
          <w:color w:val="000000"/>
          <w:sz w:val="32"/>
          <w:szCs w:val="32"/>
        </w:rPr>
        <w:t>SCRIPT WRITING AND COMMENTING STANDARD</w:t>
      </w:r>
    </w:p>
    <w:p w:rsidR="005C7E79"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Script writing is an art in which indentation is utmost important. Conditional and looping statements are to be properly aligned to facilitate easy understanding. Comments are included to minimize the number of surprises that could occur when going through the code.</w:t>
      </w:r>
    </w:p>
    <w:p w:rsidR="00223A50" w:rsidDel="007D42B0" w:rsidRDefault="005C7E79" w:rsidP="00223A50">
      <w:pPr>
        <w:tabs>
          <w:tab w:val="left" w:pos="2100"/>
        </w:tabs>
        <w:jc w:val="both"/>
        <w:rPr>
          <w:del w:id="133" w:author="Karthik Raja C Chandrasekaran" w:date="2019-03-22T13:35:00Z"/>
          <w:rFonts w:ascii="Times New Roman" w:hAnsi="Times New Roman" w:cs="Times New Roman"/>
          <w:b/>
          <w:bCs/>
          <w:color w:val="000000"/>
          <w:sz w:val="32"/>
          <w:szCs w:val="32"/>
        </w:rPr>
      </w:pPr>
      <w:del w:id="134" w:author="Karthik Raja C Chandrasekaran" w:date="2019-03-22T13:35:00Z">
        <w:r w:rsidDel="007D42B0">
          <w:rPr>
            <w:rFonts w:ascii="Times New Roman" w:hAnsi="Times New Roman" w:cs="Times New Roman"/>
            <w:b/>
            <w:bCs/>
            <w:color w:val="000000"/>
            <w:sz w:val="32"/>
            <w:szCs w:val="32"/>
          </w:rPr>
          <w:delText xml:space="preserve">6.2. </w:delText>
        </w:r>
        <w:r w:rsidR="00223A50" w:rsidDel="007D42B0">
          <w:rPr>
            <w:rFonts w:ascii="Times New Roman" w:hAnsi="Times New Roman" w:cs="Times New Roman"/>
            <w:b/>
            <w:bCs/>
            <w:color w:val="000000"/>
            <w:sz w:val="32"/>
            <w:szCs w:val="32"/>
          </w:rPr>
          <w:delText>OUTPUTS</w:delText>
        </w:r>
      </w:del>
    </w:p>
    <w:p w:rsidR="00223A50" w:rsidDel="007D42B0" w:rsidRDefault="00223A50" w:rsidP="00223A50">
      <w:pPr>
        <w:tabs>
          <w:tab w:val="left" w:pos="2100"/>
        </w:tabs>
        <w:jc w:val="both"/>
        <w:rPr>
          <w:del w:id="135" w:author="Karthik Raja C Chandrasekaran" w:date="2019-03-22T13:35:00Z"/>
          <w:rFonts w:ascii="Times New Roman" w:hAnsi="Times New Roman" w:cs="Times New Roman"/>
          <w:b/>
          <w:bCs/>
          <w:color w:val="000000"/>
          <w:sz w:val="32"/>
          <w:szCs w:val="32"/>
        </w:rPr>
      </w:pPr>
      <w:del w:id="136" w:author="Karthik Raja C Chandrasekaran" w:date="2019-03-22T13:35:00Z">
        <w:r w:rsidDel="007D42B0">
          <w:rPr>
            <w:rFonts w:ascii="Times New Roman" w:hAnsi="Times New Roman" w:cs="Times New Roman"/>
            <w:b/>
            <w:bCs/>
            <w:color w:val="000000"/>
            <w:sz w:val="32"/>
            <w:szCs w:val="32"/>
          </w:rPr>
          <w:delText xml:space="preserve">6.2.1. </w:delText>
        </w:r>
        <w:r w:rsidR="00491553" w:rsidDel="007D42B0">
          <w:rPr>
            <w:rFonts w:ascii="Times New Roman" w:hAnsi="Times New Roman" w:cs="Times New Roman"/>
            <w:b/>
            <w:bCs/>
            <w:color w:val="000000"/>
            <w:sz w:val="32"/>
            <w:szCs w:val="32"/>
          </w:rPr>
          <w:delText>BROWSER OUTPUTS</w:delText>
        </w:r>
      </w:del>
    </w:p>
    <w:p w:rsidR="00223A50" w:rsidRDefault="00223A50" w:rsidP="00223A50">
      <w:pPr>
        <w:tabs>
          <w:tab w:val="left" w:pos="2100"/>
        </w:tabs>
        <w:jc w:val="both"/>
        <w:rPr>
          <w:rFonts w:ascii="Times New Roman" w:hAnsi="Times New Roman" w:cs="Times New Roman"/>
          <w:sz w:val="28"/>
          <w:szCs w:val="28"/>
        </w:rPr>
      </w:pPr>
      <w:del w:id="137" w:author="Karthik Raja C Chandrasekaran" w:date="2019-03-22T13:36:00Z">
        <w:r w:rsidDel="00796768">
          <w:rPr>
            <w:rFonts w:ascii="Times New Roman" w:hAnsi="Times New Roman" w:cs="Times New Roman"/>
            <w:noProof/>
            <w:sz w:val="28"/>
            <w:szCs w:val="28"/>
          </w:rPr>
          <w:drawing>
            <wp:inline distT="0" distB="0" distL="0" distR="0">
              <wp:extent cx="5238750" cy="2945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38750" cy="2945130"/>
                      </a:xfrm>
                      <a:prstGeom prst="rect">
                        <a:avLst/>
                      </a:prstGeom>
                    </pic:spPr>
                  </pic:pic>
                </a:graphicData>
              </a:graphic>
            </wp:inline>
          </w:drawing>
        </w:r>
      </w:del>
    </w:p>
    <w:p w:rsidR="005D5DC9" w:rsidRDefault="006C0D27" w:rsidP="005D5DC9">
      <w:pPr>
        <w:tabs>
          <w:tab w:val="left" w:pos="2100"/>
        </w:tabs>
        <w:jc w:val="both"/>
        <w:rPr>
          <w:ins w:id="138" w:author="Karthik Raja C Chandrasekaran" w:date="2019-03-22T16:19:00Z"/>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6C0D27" w:rsidRPr="00BD60B5" w:rsidDel="005D5DC9" w:rsidRDefault="00BD60B5" w:rsidP="00BD60B5">
      <w:pPr>
        <w:spacing w:line="276" w:lineRule="auto"/>
        <w:jc w:val="left"/>
        <w:rPr>
          <w:del w:id="139" w:author="Karthik Raja C Chandrasekaran" w:date="2019-03-22T16:19:00Z"/>
          <w:rFonts w:ascii="Times New Roman" w:hAnsi="Times New Roman" w:cs="Times New Roman"/>
          <w:sz w:val="28"/>
          <w:szCs w:val="28"/>
          <w:rPrChange w:id="140" w:author="Karthik Raja C Chandrasekaran" w:date="2019-03-22T16:20:00Z">
            <w:rPr>
              <w:del w:id="141" w:author="Karthik Raja C Chandrasekaran" w:date="2019-03-22T16:19:00Z"/>
              <w:rFonts w:ascii="Times New Roman" w:hAnsi="Times New Roman" w:cs="Times New Roman"/>
              <w:b/>
              <w:sz w:val="28"/>
              <w:szCs w:val="28"/>
            </w:rPr>
          </w:rPrChange>
        </w:rPr>
        <w:pPrChange w:id="142" w:author="Karthik Raja C Chandrasekaran" w:date="2019-03-22T16:20:00Z">
          <w:pPr>
            <w:tabs>
              <w:tab w:val="left" w:pos="2100"/>
            </w:tabs>
            <w:jc w:val="both"/>
          </w:pPr>
        </w:pPrChange>
      </w:pPr>
      <w:ins w:id="143" w:author="Karthik Raja C Chandrasekaran" w:date="2019-03-22T16:20:00Z">
        <w:r>
          <w:rPr>
            <w:rFonts w:ascii="Times New Roman" w:hAnsi="Times New Roman" w:cs="Times New Roman"/>
            <w:b/>
            <w:sz w:val="32"/>
            <w:szCs w:val="28"/>
          </w:rPr>
          <w:t>6.2.</w:t>
        </w:r>
      </w:ins>
      <w:ins w:id="144" w:author="Karthik Raja C Chandrasekaran" w:date="2019-03-22T16:19:00Z">
        <w:r>
          <w:rPr>
            <w:rFonts w:ascii="Times New Roman" w:hAnsi="Times New Roman" w:cs="Times New Roman"/>
            <w:b/>
            <w:sz w:val="32"/>
            <w:szCs w:val="28"/>
          </w:rPr>
          <w:t>ALGORITHM AND FLOWCHART</w:t>
        </w:r>
      </w:ins>
      <w:del w:id="145" w:author="Karthik Raja C Chandrasekaran" w:date="2019-03-22T16:19:00Z">
        <w:r w:rsidR="006C0D27" w:rsidDel="005D5DC9">
          <w:rPr>
            <w:rFonts w:ascii="Times New Roman" w:hAnsi="Times New Roman" w:cs="Times New Roman"/>
            <w:sz w:val="28"/>
            <w:szCs w:val="28"/>
          </w:rPr>
          <w:tab/>
        </w:r>
        <w:r w:rsidR="006C0D27" w:rsidRPr="006C0D27" w:rsidDel="005D5DC9">
          <w:rPr>
            <w:rFonts w:ascii="Times New Roman" w:hAnsi="Times New Roman" w:cs="Times New Roman"/>
            <w:b/>
            <w:sz w:val="28"/>
            <w:szCs w:val="28"/>
          </w:rPr>
          <w:delText>Figure 10</w:delText>
        </w:r>
      </w:del>
    </w:p>
    <w:p w:rsidR="00223A50" w:rsidDel="005D5DC9" w:rsidRDefault="00223A50" w:rsidP="005D5DC9">
      <w:pPr>
        <w:tabs>
          <w:tab w:val="left" w:pos="2100"/>
        </w:tabs>
        <w:jc w:val="both"/>
        <w:rPr>
          <w:del w:id="146" w:author="Karthik Raja C Chandrasekaran" w:date="2019-03-22T16:19:00Z"/>
          <w:rFonts w:ascii="Times New Roman" w:hAnsi="Times New Roman" w:cs="Times New Roman"/>
          <w:sz w:val="28"/>
          <w:szCs w:val="28"/>
        </w:rPr>
        <w:pPrChange w:id="147" w:author="Karthik Raja C Chandrasekaran" w:date="2019-03-22T16:19:00Z">
          <w:pPr>
            <w:tabs>
              <w:tab w:val="left" w:pos="2100"/>
            </w:tabs>
            <w:jc w:val="both"/>
          </w:pPr>
        </w:pPrChange>
      </w:pPr>
      <w:moveFromRangeStart w:id="148" w:author="Karthik Raja C Chandrasekaran" w:date="2019-03-22T13:37:00Z" w:name="move4154259"/>
      <w:moveFrom w:id="149" w:author="Karthik Raja C Chandrasekaran" w:date="2019-03-22T13:37:00Z">
        <w:del w:id="150" w:author="Karthik Raja C Chandrasekaran" w:date="2019-03-22T16:19:00Z">
          <w:r w:rsidDel="005D5DC9">
            <w:rPr>
              <w:rFonts w:ascii="Times New Roman" w:hAnsi="Times New Roman" w:cs="Times New Roman"/>
              <w:noProof/>
              <w:sz w:val="28"/>
              <w:szCs w:val="28"/>
            </w:rPr>
            <w:drawing>
              <wp:inline distT="0" distB="0" distL="0" distR="0">
                <wp:extent cx="5238750" cy="2945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38750" cy="2945130"/>
                        </a:xfrm>
                        <a:prstGeom prst="rect">
                          <a:avLst/>
                        </a:prstGeom>
                      </pic:spPr>
                    </pic:pic>
                  </a:graphicData>
                </a:graphic>
              </wp:inline>
            </w:drawing>
          </w:r>
        </w:del>
      </w:moveFrom>
      <w:moveFromRangeEnd w:id="148"/>
    </w:p>
    <w:p w:rsidR="006C0D27" w:rsidDel="005D5DC9" w:rsidRDefault="006C0D27" w:rsidP="005D5DC9">
      <w:pPr>
        <w:tabs>
          <w:tab w:val="left" w:pos="2100"/>
        </w:tabs>
        <w:jc w:val="both"/>
        <w:rPr>
          <w:del w:id="151" w:author="Karthik Raja C Chandrasekaran" w:date="2019-03-22T16:19:00Z"/>
          <w:rFonts w:ascii="Times New Roman" w:hAnsi="Times New Roman" w:cs="Times New Roman"/>
          <w:sz w:val="28"/>
          <w:szCs w:val="28"/>
        </w:rPr>
        <w:pPrChange w:id="152" w:author="Karthik Raja C Chandrasekaran" w:date="2019-03-22T16:19:00Z">
          <w:pPr>
            <w:tabs>
              <w:tab w:val="left" w:pos="2100"/>
            </w:tabs>
            <w:jc w:val="both"/>
          </w:pPr>
        </w:pPrChange>
      </w:pPr>
      <w:del w:id="153" w:author="Karthik Raja C Chandrasekaran" w:date="2019-03-22T16:19:00Z">
        <w:r w:rsidDel="005D5DC9">
          <w:rPr>
            <w:rFonts w:ascii="Times New Roman" w:hAnsi="Times New Roman" w:cs="Times New Roman"/>
            <w:b/>
            <w:sz w:val="28"/>
            <w:szCs w:val="28"/>
          </w:rPr>
          <w:tab/>
        </w:r>
        <w:r w:rsidDel="005D5DC9">
          <w:rPr>
            <w:rFonts w:ascii="Times New Roman" w:hAnsi="Times New Roman" w:cs="Times New Roman"/>
            <w:b/>
            <w:sz w:val="28"/>
            <w:szCs w:val="28"/>
          </w:rPr>
          <w:tab/>
        </w:r>
        <w:r w:rsidDel="005D5DC9">
          <w:rPr>
            <w:rFonts w:ascii="Times New Roman" w:hAnsi="Times New Roman" w:cs="Times New Roman"/>
            <w:b/>
            <w:sz w:val="28"/>
            <w:szCs w:val="28"/>
          </w:rPr>
          <w:tab/>
        </w:r>
        <w:r w:rsidDel="005D5DC9">
          <w:rPr>
            <w:rFonts w:ascii="Times New Roman" w:hAnsi="Times New Roman" w:cs="Times New Roman"/>
            <w:b/>
            <w:sz w:val="28"/>
            <w:szCs w:val="28"/>
          </w:rPr>
          <w:tab/>
        </w:r>
        <w:r w:rsidRPr="006C0D27" w:rsidDel="005D5DC9">
          <w:rPr>
            <w:rFonts w:ascii="Times New Roman" w:hAnsi="Times New Roman" w:cs="Times New Roman"/>
            <w:b/>
            <w:sz w:val="28"/>
            <w:szCs w:val="28"/>
          </w:rPr>
          <w:delText>Figure 1</w:delText>
        </w:r>
        <w:r w:rsidDel="005D5DC9">
          <w:rPr>
            <w:rFonts w:ascii="Times New Roman" w:hAnsi="Times New Roman" w:cs="Times New Roman"/>
            <w:b/>
            <w:sz w:val="28"/>
            <w:szCs w:val="28"/>
          </w:rPr>
          <w:delText>1</w:delText>
        </w:r>
      </w:del>
    </w:p>
    <w:p w:rsidR="00223A50" w:rsidDel="005D5DC9" w:rsidRDefault="00223A50" w:rsidP="005D5DC9">
      <w:pPr>
        <w:tabs>
          <w:tab w:val="left" w:pos="2100"/>
        </w:tabs>
        <w:jc w:val="both"/>
        <w:rPr>
          <w:del w:id="154" w:author="Karthik Raja C Chandrasekaran" w:date="2019-03-22T16:19:00Z"/>
          <w:rFonts w:ascii="Times New Roman" w:hAnsi="Times New Roman" w:cs="Times New Roman"/>
          <w:sz w:val="28"/>
          <w:szCs w:val="28"/>
        </w:rPr>
        <w:pPrChange w:id="155" w:author="Karthik Raja C Chandrasekaran" w:date="2019-03-22T16:19:00Z">
          <w:pPr>
            <w:tabs>
              <w:tab w:val="left" w:pos="2100"/>
            </w:tabs>
            <w:jc w:val="both"/>
          </w:pPr>
        </w:pPrChange>
      </w:pPr>
      <w:moveFromRangeStart w:id="156" w:author="Karthik Raja C Chandrasekaran" w:date="2019-03-22T13:37:00Z" w:name="move4154273"/>
      <w:moveFrom w:id="157" w:author="Karthik Raja C Chandrasekaran" w:date="2019-03-22T13:37:00Z">
        <w:del w:id="158" w:author="Karthik Raja C Chandrasekaran" w:date="2019-03-22T16:19:00Z">
          <w:r w:rsidDel="005D5DC9">
            <w:rPr>
              <w:rFonts w:ascii="Times New Roman" w:hAnsi="Times New Roman" w:cs="Times New Roman"/>
              <w:noProof/>
              <w:sz w:val="28"/>
              <w:szCs w:val="28"/>
            </w:rPr>
            <w:drawing>
              <wp:inline distT="0" distB="0" distL="0" distR="0">
                <wp:extent cx="5238750" cy="2945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38750" cy="2945130"/>
                        </a:xfrm>
                        <a:prstGeom prst="rect">
                          <a:avLst/>
                        </a:prstGeom>
                      </pic:spPr>
                    </pic:pic>
                  </a:graphicData>
                </a:graphic>
              </wp:inline>
            </w:drawing>
          </w:r>
        </w:del>
      </w:moveFrom>
      <w:moveFromRangeEnd w:id="156"/>
    </w:p>
    <w:p w:rsidR="006C0D27" w:rsidDel="005D5DC9" w:rsidRDefault="006C0D27" w:rsidP="005D5DC9">
      <w:pPr>
        <w:tabs>
          <w:tab w:val="left" w:pos="2100"/>
        </w:tabs>
        <w:jc w:val="both"/>
        <w:rPr>
          <w:del w:id="159" w:author="Karthik Raja C Chandrasekaran" w:date="2019-03-22T16:19:00Z"/>
          <w:rFonts w:ascii="Times New Roman" w:hAnsi="Times New Roman" w:cs="Times New Roman"/>
          <w:b/>
          <w:sz w:val="28"/>
          <w:szCs w:val="28"/>
        </w:rPr>
        <w:pPrChange w:id="160" w:author="Karthik Raja C Chandrasekaran" w:date="2019-03-22T16:19:00Z">
          <w:pPr>
            <w:tabs>
              <w:tab w:val="left" w:pos="2100"/>
            </w:tabs>
            <w:jc w:val="both"/>
          </w:pPr>
        </w:pPrChange>
      </w:pPr>
      <w:del w:id="161" w:author="Karthik Raja C Chandrasekaran" w:date="2019-03-22T16:19:00Z">
        <w:r w:rsidDel="005D5DC9">
          <w:rPr>
            <w:rFonts w:ascii="Times New Roman" w:hAnsi="Times New Roman" w:cs="Times New Roman"/>
            <w:b/>
            <w:sz w:val="28"/>
            <w:szCs w:val="28"/>
          </w:rPr>
          <w:tab/>
        </w:r>
        <w:r w:rsidDel="005D5DC9">
          <w:rPr>
            <w:rFonts w:ascii="Times New Roman" w:hAnsi="Times New Roman" w:cs="Times New Roman"/>
            <w:b/>
            <w:sz w:val="28"/>
            <w:szCs w:val="28"/>
          </w:rPr>
          <w:tab/>
        </w:r>
        <w:r w:rsidDel="005D5DC9">
          <w:rPr>
            <w:rFonts w:ascii="Times New Roman" w:hAnsi="Times New Roman" w:cs="Times New Roman"/>
            <w:b/>
            <w:sz w:val="28"/>
            <w:szCs w:val="28"/>
          </w:rPr>
          <w:tab/>
        </w:r>
        <w:r w:rsidDel="005D5DC9">
          <w:rPr>
            <w:rFonts w:ascii="Times New Roman" w:hAnsi="Times New Roman" w:cs="Times New Roman"/>
            <w:b/>
            <w:sz w:val="28"/>
            <w:szCs w:val="28"/>
          </w:rPr>
          <w:tab/>
        </w:r>
        <w:r w:rsidRPr="006C0D27" w:rsidDel="005D5DC9">
          <w:rPr>
            <w:rFonts w:ascii="Times New Roman" w:hAnsi="Times New Roman" w:cs="Times New Roman"/>
            <w:b/>
            <w:sz w:val="28"/>
            <w:szCs w:val="28"/>
          </w:rPr>
          <w:delText>Figure 1</w:delText>
        </w:r>
        <w:r w:rsidDel="005D5DC9">
          <w:rPr>
            <w:rFonts w:ascii="Times New Roman" w:hAnsi="Times New Roman" w:cs="Times New Roman"/>
            <w:b/>
            <w:sz w:val="28"/>
            <w:szCs w:val="28"/>
          </w:rPr>
          <w:delText>2</w:delText>
        </w:r>
      </w:del>
    </w:p>
    <w:p w:rsidR="00E97391" w:rsidDel="005D5DC9" w:rsidRDefault="00491553" w:rsidP="005D5DC9">
      <w:pPr>
        <w:tabs>
          <w:tab w:val="left" w:pos="2100"/>
        </w:tabs>
        <w:jc w:val="both"/>
        <w:rPr>
          <w:del w:id="162" w:author="Karthik Raja C Chandrasekaran" w:date="2019-03-22T16:19:00Z"/>
          <w:rFonts w:ascii="Times New Roman" w:hAnsi="Times New Roman" w:cs="Times New Roman"/>
          <w:b/>
          <w:sz w:val="28"/>
          <w:szCs w:val="28"/>
        </w:rPr>
        <w:pPrChange w:id="163" w:author="Karthik Raja C Chandrasekaran" w:date="2019-03-22T16:19:00Z">
          <w:pPr>
            <w:tabs>
              <w:tab w:val="left" w:pos="2100"/>
            </w:tabs>
            <w:jc w:val="both"/>
          </w:pPr>
        </w:pPrChange>
      </w:pPr>
      <w:del w:id="164" w:author="Karthik Raja C Chandrasekaran" w:date="2019-03-22T16:19:00Z">
        <w:r w:rsidDel="005D5DC9">
          <w:rPr>
            <w:rFonts w:ascii="Times New Roman" w:hAnsi="Times New Roman" w:cs="Times New Roman"/>
            <w:b/>
            <w:sz w:val="28"/>
            <w:szCs w:val="28"/>
          </w:rPr>
          <w:delText xml:space="preserve">6.2.2. </w:delText>
        </w:r>
        <w:r w:rsidR="00E97391" w:rsidDel="005D5DC9">
          <w:rPr>
            <w:rFonts w:ascii="Times New Roman" w:hAnsi="Times New Roman" w:cs="Times New Roman"/>
            <w:b/>
            <w:sz w:val="28"/>
            <w:szCs w:val="28"/>
          </w:rPr>
          <w:delText>LCD OUTPUTS</w:delText>
        </w:r>
      </w:del>
    </w:p>
    <w:p w:rsidR="00E97391" w:rsidRPr="00E97391" w:rsidDel="005D5DC9" w:rsidRDefault="00E97391" w:rsidP="005D5DC9">
      <w:pPr>
        <w:tabs>
          <w:tab w:val="left" w:pos="2100"/>
        </w:tabs>
        <w:jc w:val="both"/>
        <w:rPr>
          <w:del w:id="165" w:author="Karthik Raja C Chandrasekaran" w:date="2019-03-22T16:19:00Z"/>
          <w:rFonts w:ascii="Times New Roman" w:hAnsi="Times New Roman" w:cs="Times New Roman"/>
          <w:b/>
          <w:sz w:val="28"/>
          <w:szCs w:val="28"/>
        </w:rPr>
        <w:pPrChange w:id="166" w:author="Karthik Raja C Chandrasekaran" w:date="2019-03-22T16:19:00Z">
          <w:pPr>
            <w:tabs>
              <w:tab w:val="left" w:pos="2100"/>
            </w:tabs>
            <w:jc w:val="both"/>
          </w:pPr>
        </w:pPrChange>
      </w:pPr>
      <w:del w:id="167" w:author="Karthik Raja C Chandrasekaran" w:date="2019-03-22T16:19:00Z">
        <w:r w:rsidDel="005D5DC9">
          <w:rPr>
            <w:rFonts w:ascii="Times New Roman" w:hAnsi="Times New Roman" w:cs="Times New Roman"/>
            <w:b/>
            <w:sz w:val="28"/>
            <w:szCs w:val="28"/>
          </w:rPr>
          <w:delText xml:space="preserve">                         </w:delText>
        </w:r>
      </w:del>
      <w:moveFromRangeStart w:id="168" w:author="Karthik Raja C Chandrasekaran" w:date="2019-03-22T13:37:00Z" w:name="move4154287"/>
      <w:moveFrom w:id="169" w:author="Karthik Raja C Chandrasekaran" w:date="2019-03-22T13:37:00Z">
        <w:del w:id="170" w:author="Karthik Raja C Chandrasekaran" w:date="2019-03-22T16:19:00Z">
          <w:r w:rsidDel="005D5DC9">
            <w:rPr>
              <w:rFonts w:ascii="Times New Roman" w:hAnsi="Times New Roman" w:cs="Times New Roman"/>
              <w:noProof/>
              <w:sz w:val="28"/>
              <w:szCs w:val="28"/>
            </w:rPr>
            <w:drawing>
              <wp:inline distT="0" distB="0" distL="0" distR="0" wp14:anchorId="457C8702" wp14:editId="55543FBA">
                <wp:extent cx="3181462" cy="1723292"/>
                <wp:effectExtent l="0" t="0" r="0" b="0"/>
                <wp:docPr id="7" name="Picture 7" descr="C:\Users\Karthik Raja\Downloads\IMG_20190317_192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thik Raja\Downloads\IMG_20190317_192328.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80553" cy="1722800"/>
                        </a:xfrm>
                        <a:prstGeom prst="rect">
                          <a:avLst/>
                        </a:prstGeom>
                        <a:noFill/>
                        <a:ln>
                          <a:noFill/>
                        </a:ln>
                      </pic:spPr>
                    </pic:pic>
                  </a:graphicData>
                </a:graphic>
              </wp:inline>
            </w:drawing>
          </w:r>
        </w:del>
      </w:moveFrom>
      <w:moveFromRangeEnd w:id="168"/>
    </w:p>
    <w:p w:rsidR="00E97391" w:rsidRPr="00E97391" w:rsidDel="005D5DC9" w:rsidRDefault="00E97391" w:rsidP="005D5DC9">
      <w:pPr>
        <w:tabs>
          <w:tab w:val="left" w:pos="2100"/>
        </w:tabs>
        <w:jc w:val="both"/>
        <w:rPr>
          <w:del w:id="171" w:author="Karthik Raja C Chandrasekaran" w:date="2019-03-22T16:19:00Z"/>
          <w:rFonts w:ascii="Times New Roman" w:hAnsi="Times New Roman" w:cs="Times New Roman"/>
          <w:b/>
          <w:sz w:val="28"/>
          <w:szCs w:val="28"/>
        </w:rPr>
        <w:pPrChange w:id="172" w:author="Karthik Raja C Chandrasekaran" w:date="2019-03-22T16:19:00Z">
          <w:pPr>
            <w:tabs>
              <w:tab w:val="left" w:pos="2100"/>
            </w:tabs>
            <w:jc w:val="both"/>
          </w:pPr>
        </w:pPrChange>
      </w:pPr>
      <w:del w:id="173" w:author="Karthik Raja C Chandrasekaran" w:date="2019-03-22T16:19:00Z">
        <w:r w:rsidDel="005D5DC9">
          <w:rPr>
            <w:rFonts w:ascii="Times New Roman" w:hAnsi="Times New Roman" w:cs="Times New Roman"/>
            <w:sz w:val="28"/>
            <w:szCs w:val="28"/>
          </w:rPr>
          <w:tab/>
        </w:r>
        <w:r w:rsidDel="005D5DC9">
          <w:rPr>
            <w:rFonts w:ascii="Times New Roman" w:hAnsi="Times New Roman" w:cs="Times New Roman"/>
            <w:sz w:val="28"/>
            <w:szCs w:val="28"/>
          </w:rPr>
          <w:tab/>
        </w:r>
        <w:r w:rsidDel="005D5DC9">
          <w:rPr>
            <w:rFonts w:ascii="Times New Roman" w:hAnsi="Times New Roman" w:cs="Times New Roman"/>
            <w:sz w:val="28"/>
            <w:szCs w:val="28"/>
          </w:rPr>
          <w:tab/>
        </w:r>
        <w:r w:rsidDel="005D5DC9">
          <w:rPr>
            <w:rFonts w:ascii="Times New Roman" w:hAnsi="Times New Roman" w:cs="Times New Roman"/>
            <w:sz w:val="28"/>
            <w:szCs w:val="28"/>
          </w:rPr>
          <w:tab/>
        </w:r>
        <w:r w:rsidRPr="00E97391" w:rsidDel="005D5DC9">
          <w:rPr>
            <w:rFonts w:ascii="Times New Roman" w:hAnsi="Times New Roman" w:cs="Times New Roman"/>
            <w:b/>
            <w:sz w:val="28"/>
            <w:szCs w:val="28"/>
          </w:rPr>
          <w:delText>Figure 13</w:delText>
        </w:r>
      </w:del>
    </w:p>
    <w:p w:rsidR="00235626" w:rsidDel="005D5DC9" w:rsidRDefault="00083A12" w:rsidP="005D5DC9">
      <w:pPr>
        <w:tabs>
          <w:tab w:val="left" w:pos="2100"/>
        </w:tabs>
        <w:jc w:val="both"/>
        <w:rPr>
          <w:del w:id="174" w:author="Karthik Raja C Chandrasekaran" w:date="2019-03-22T16:19:00Z"/>
          <w:rFonts w:ascii="Times New Roman" w:hAnsi="Times New Roman" w:cs="Times New Roman"/>
          <w:b/>
          <w:sz w:val="32"/>
          <w:szCs w:val="32"/>
        </w:rPr>
        <w:pPrChange w:id="175" w:author="Karthik Raja C Chandrasekaran" w:date="2019-03-22T16:19:00Z">
          <w:pPr>
            <w:tabs>
              <w:tab w:val="left" w:pos="7425"/>
            </w:tabs>
            <w:jc w:val="both"/>
          </w:pPr>
        </w:pPrChange>
      </w:pPr>
      <w:del w:id="176" w:author="Karthik Raja C Chandrasekaran" w:date="2019-03-22T16:19:00Z">
        <w:r w:rsidDel="005D5DC9">
          <w:rPr>
            <w:rFonts w:ascii="Times New Roman" w:hAnsi="Times New Roman" w:cs="Times New Roman"/>
            <w:b/>
            <w:sz w:val="32"/>
            <w:szCs w:val="32"/>
          </w:rPr>
          <w:delText xml:space="preserve">          </w:delText>
        </w:r>
        <w:r w:rsidR="008A75CB" w:rsidDel="005D5DC9">
          <w:rPr>
            <w:rFonts w:ascii="Times New Roman" w:hAnsi="Times New Roman" w:cs="Times New Roman"/>
            <w:b/>
            <w:sz w:val="32"/>
            <w:szCs w:val="32"/>
          </w:rPr>
          <w:delText xml:space="preserve">    </w:delText>
        </w:r>
        <w:r w:rsidDel="005D5DC9">
          <w:rPr>
            <w:rFonts w:ascii="Times New Roman" w:hAnsi="Times New Roman" w:cs="Times New Roman"/>
            <w:b/>
            <w:sz w:val="32"/>
            <w:szCs w:val="32"/>
          </w:rPr>
          <w:delText xml:space="preserve">                        </w:delText>
        </w:r>
      </w:del>
    </w:p>
    <w:p w:rsidR="00235626" w:rsidRPr="00331AE5" w:rsidRDefault="00235626" w:rsidP="005D5DC9">
      <w:pPr>
        <w:tabs>
          <w:tab w:val="left" w:pos="2100"/>
        </w:tabs>
        <w:jc w:val="both"/>
        <w:rPr>
          <w:rFonts w:ascii="Times New Roman" w:hAnsi="Times New Roman" w:cs="Times New Roman"/>
          <w:b/>
          <w:sz w:val="32"/>
          <w:szCs w:val="32"/>
        </w:rPr>
        <w:pPrChange w:id="177" w:author="Karthik Raja C Chandrasekaran" w:date="2019-03-22T16:19:00Z">
          <w:pPr>
            <w:spacing w:line="276" w:lineRule="auto"/>
            <w:jc w:val="left"/>
          </w:pPr>
        </w:pPrChange>
      </w:pPr>
      <w:del w:id="178" w:author="Karthik Raja C Chandrasekaran" w:date="2019-03-22T16:19:00Z">
        <w:r w:rsidDel="005D5DC9">
          <w:rPr>
            <w:rFonts w:ascii="Times New Roman" w:hAnsi="Times New Roman" w:cs="Times New Roman"/>
            <w:b/>
            <w:sz w:val="32"/>
            <w:szCs w:val="32"/>
          </w:rPr>
          <w:br w:type="page"/>
        </w:r>
      </w:del>
    </w:p>
    <w:p w:rsidR="00235626" w:rsidRPr="000154EA" w:rsidRDefault="000154EA" w:rsidP="00235626">
      <w:pPr>
        <w:jc w:val="left"/>
        <w:rPr>
          <w:rFonts w:ascii="Times New Roman" w:hAnsi="Times New Roman" w:cs="Times New Roman"/>
          <w:b/>
          <w:sz w:val="32"/>
          <w:szCs w:val="28"/>
        </w:rPr>
      </w:pPr>
      <w:r w:rsidRPr="000154EA">
        <w:rPr>
          <w:rFonts w:ascii="Times New Roman" w:hAnsi="Times New Roman" w:cs="Times New Roman"/>
          <w:b/>
          <w:sz w:val="32"/>
          <w:szCs w:val="28"/>
        </w:rPr>
        <w:t>MEMS SENSOR</w:t>
      </w:r>
    </w:p>
    <w:p w:rsidR="00331AE5" w:rsidRDefault="00331AE5" w:rsidP="00235626">
      <w:pPr>
        <w:jc w:val="left"/>
        <w:rPr>
          <w:rFonts w:ascii="Times New Roman" w:hAnsi="Times New Roman" w:cs="Times New Roman"/>
          <w:sz w:val="28"/>
          <w:szCs w:val="28"/>
        </w:rPr>
      </w:pPr>
      <w:r>
        <w:rPr>
          <w:rFonts w:ascii="Times New Roman" w:hAnsi="Times New Roman" w:cs="Times New Roman"/>
          <w:sz w:val="28"/>
          <w:szCs w:val="28"/>
        </w:rPr>
        <w:t>set  a</w:t>
      </w:r>
      <w:r w:rsidR="00235626">
        <w:rPr>
          <w:rFonts w:ascii="Times New Roman" w:hAnsi="Times New Roman" w:cs="Times New Roman"/>
          <w:sz w:val="28"/>
          <w:szCs w:val="28"/>
        </w:rPr>
        <w:t xml:space="preserve">      </w:t>
      </w:r>
      <w:ins w:id="179" w:author="Karthik Raja C Chandrasekaran" w:date="2019-03-22T13:29:00Z">
        <w:r w:rsidR="0003340B">
          <w:rPr>
            <w:rFonts w:ascii="Times New Roman" w:hAnsi="Times New Roman" w:cs="Times New Roman"/>
            <w:sz w:val="28"/>
            <w:szCs w:val="28"/>
          </w:rPr>
          <w:t xml:space="preserve"> </w:t>
        </w:r>
      </w:ins>
    </w:p>
    <w:p w:rsidR="00235626" w:rsidRDefault="00235626" w:rsidP="00235626">
      <w:pPr>
        <w:jc w:val="left"/>
        <w:rPr>
          <w:rFonts w:ascii="Times New Roman" w:hAnsi="Times New Roman" w:cs="Times New Roman"/>
          <w:sz w:val="28"/>
          <w:szCs w:val="28"/>
        </w:rPr>
      </w:pPr>
      <w:r>
        <w:rPr>
          <w:rFonts w:ascii="Times New Roman" w:hAnsi="Times New Roman" w:cs="Times New Roman"/>
          <w:sz w:val="28"/>
          <w:szCs w:val="28"/>
        </w:rPr>
        <w:t xml:space="preserve">set M1 </w:t>
      </w:r>
      <w:ins w:id="180" w:author="Karthik Raja C Chandrasekaran" w:date="2019-03-22T13:29:00Z">
        <w:r w:rsidR="0003340B">
          <w:rPr>
            <w:rFonts w:ascii="Times New Roman" w:hAnsi="Times New Roman" w:cs="Times New Roman"/>
            <w:sz w:val="28"/>
            <w:szCs w:val="28"/>
          </w:rPr>
          <w:t xml:space="preserve">    </w:t>
        </w:r>
      </w:ins>
      <w:r>
        <w:rPr>
          <w:rFonts w:ascii="Times New Roman" w:hAnsi="Times New Roman" w:cs="Times New Roman"/>
          <w:sz w:val="28"/>
          <w:szCs w:val="28"/>
        </w:rPr>
        <w:t>//motor</w:t>
      </w:r>
    </w:p>
    <w:p w:rsidR="00235626" w:rsidRDefault="00331AE5" w:rsidP="00235626">
      <w:pPr>
        <w:jc w:val="left"/>
        <w:rPr>
          <w:rFonts w:ascii="Times New Roman" w:hAnsi="Times New Roman" w:cs="Times New Roman"/>
          <w:sz w:val="28"/>
          <w:szCs w:val="28"/>
        </w:rPr>
      </w:pPr>
      <w:r>
        <w:rPr>
          <w:rFonts w:ascii="Times New Roman" w:hAnsi="Times New Roman" w:cs="Times New Roman"/>
          <w:sz w:val="28"/>
          <w:szCs w:val="28"/>
        </w:rPr>
        <w:t xml:space="preserve">set M   </w:t>
      </w:r>
      <w:ins w:id="181" w:author="Karthik Raja C Chandrasekaran" w:date="2019-03-22T13:29:00Z">
        <w:r w:rsidR="0003340B">
          <w:rPr>
            <w:rFonts w:ascii="Times New Roman" w:hAnsi="Times New Roman" w:cs="Times New Roman"/>
            <w:sz w:val="28"/>
            <w:szCs w:val="28"/>
          </w:rPr>
          <w:t xml:space="preserve">    </w:t>
        </w:r>
      </w:ins>
      <w:r>
        <w:rPr>
          <w:rFonts w:ascii="Times New Roman" w:hAnsi="Times New Roman" w:cs="Times New Roman"/>
          <w:sz w:val="28"/>
          <w:szCs w:val="28"/>
        </w:rPr>
        <w:t>// Mems</w:t>
      </w:r>
      <w:r w:rsidR="00235626">
        <w:rPr>
          <w:rFonts w:ascii="Times New Roman" w:hAnsi="Times New Roman" w:cs="Times New Roman"/>
          <w:sz w:val="28"/>
          <w:szCs w:val="28"/>
        </w:rPr>
        <w:t xml:space="preserve"> sensor</w:t>
      </w:r>
      <w:ins w:id="182" w:author="Karthik Raja C Chandrasekaran" w:date="2019-03-22T13:32:00Z">
        <w:r w:rsidR="002B52C2">
          <w:rPr>
            <w:rFonts w:ascii="Times New Roman" w:hAnsi="Times New Roman" w:cs="Times New Roman"/>
            <w:sz w:val="28"/>
            <w:szCs w:val="28"/>
          </w:rPr>
          <w:t xml:space="preserve"> value </w:t>
        </w:r>
      </w:ins>
    </w:p>
    <w:p w:rsidR="00235626" w:rsidRDefault="00235626" w:rsidP="00235626">
      <w:pPr>
        <w:jc w:val="left"/>
        <w:rPr>
          <w:rFonts w:ascii="Times New Roman" w:hAnsi="Times New Roman" w:cs="Times New Roman"/>
          <w:sz w:val="28"/>
          <w:szCs w:val="28"/>
        </w:rPr>
      </w:pPr>
      <w:r>
        <w:rPr>
          <w:rFonts w:ascii="Times New Roman" w:hAnsi="Times New Roman" w:cs="Times New Roman"/>
          <w:sz w:val="28"/>
          <w:szCs w:val="28"/>
        </w:rPr>
        <w:t xml:space="preserve">set L </w:t>
      </w:r>
      <w:ins w:id="183" w:author="Karthik Raja C Chandrasekaran" w:date="2019-03-22T13:29:00Z">
        <w:r w:rsidR="0003340B">
          <w:rPr>
            <w:rFonts w:ascii="Times New Roman" w:hAnsi="Times New Roman" w:cs="Times New Roman"/>
            <w:sz w:val="28"/>
            <w:szCs w:val="28"/>
          </w:rPr>
          <w:t xml:space="preserve">       </w:t>
        </w:r>
      </w:ins>
      <w:r>
        <w:rPr>
          <w:rFonts w:ascii="Times New Roman" w:hAnsi="Times New Roman" w:cs="Times New Roman"/>
          <w:sz w:val="28"/>
          <w:szCs w:val="28"/>
        </w:rPr>
        <w:t>// LCD</w:t>
      </w:r>
    </w:p>
    <w:p w:rsidR="00235626" w:rsidRDefault="00235626" w:rsidP="00235626">
      <w:pPr>
        <w:jc w:val="left"/>
        <w:rPr>
          <w:rFonts w:ascii="Times New Roman" w:hAnsi="Times New Roman" w:cs="Times New Roman"/>
          <w:sz w:val="28"/>
          <w:szCs w:val="28"/>
        </w:rPr>
      </w:pPr>
      <w:r>
        <w:rPr>
          <w:rFonts w:ascii="Times New Roman" w:hAnsi="Times New Roman" w:cs="Times New Roman"/>
          <w:sz w:val="28"/>
          <w:szCs w:val="28"/>
        </w:rPr>
        <w:t>if (M.yaxis&gt;300&amp;&amp;M.yaxis&lt;400)</w:t>
      </w:r>
    </w:p>
    <w:p w:rsidR="00235626" w:rsidRDefault="00235626" w:rsidP="00235626">
      <w:pPr>
        <w:jc w:val="left"/>
        <w:rPr>
          <w:rFonts w:ascii="Times New Roman" w:hAnsi="Times New Roman" w:cs="Times New Roman"/>
          <w:sz w:val="28"/>
          <w:szCs w:val="28"/>
        </w:rPr>
      </w:pPr>
      <w:r>
        <w:rPr>
          <w:rFonts w:ascii="Times New Roman" w:hAnsi="Times New Roman" w:cs="Times New Roman"/>
          <w:sz w:val="28"/>
          <w:szCs w:val="28"/>
        </w:rPr>
        <w:t>{</w:t>
      </w:r>
    </w:p>
    <w:p w:rsidR="00235626" w:rsidRDefault="0003340B" w:rsidP="00235626">
      <w:pPr>
        <w:jc w:val="left"/>
        <w:rPr>
          <w:rFonts w:ascii="Times New Roman" w:hAnsi="Times New Roman" w:cs="Times New Roman"/>
          <w:sz w:val="28"/>
          <w:szCs w:val="28"/>
        </w:rPr>
      </w:pPr>
      <w:ins w:id="184" w:author="Karthik Raja C Chandrasekaran" w:date="2019-03-22T13:29:00Z">
        <w:r>
          <w:rPr>
            <w:rFonts w:ascii="Times New Roman" w:hAnsi="Times New Roman" w:cs="Times New Roman"/>
            <w:sz w:val="28"/>
            <w:szCs w:val="28"/>
          </w:rPr>
          <w:t>a</w:t>
        </w:r>
      </w:ins>
      <w:del w:id="185" w:author="Karthik Raja C Chandrasekaran" w:date="2019-03-22T13:29:00Z">
        <w:r w:rsidR="00235626" w:rsidDel="0003340B">
          <w:rPr>
            <w:rFonts w:ascii="Times New Roman" w:hAnsi="Times New Roman" w:cs="Times New Roman"/>
            <w:sz w:val="28"/>
            <w:szCs w:val="28"/>
          </w:rPr>
          <w:delText>A</w:delText>
        </w:r>
      </w:del>
      <w:r w:rsidR="00235626">
        <w:rPr>
          <w:rFonts w:ascii="Times New Roman" w:hAnsi="Times New Roman" w:cs="Times New Roman"/>
          <w:sz w:val="28"/>
          <w:szCs w:val="28"/>
        </w:rPr>
        <w:t>=true;</w:t>
      </w:r>
    </w:p>
    <w:p w:rsidR="00235626" w:rsidRDefault="00235626" w:rsidP="00235626">
      <w:pPr>
        <w:jc w:val="left"/>
        <w:rPr>
          <w:rFonts w:ascii="Times New Roman" w:hAnsi="Times New Roman" w:cs="Times New Roman"/>
          <w:sz w:val="28"/>
          <w:szCs w:val="28"/>
        </w:rPr>
      </w:pPr>
      <w:r>
        <w:rPr>
          <w:rFonts w:ascii="Times New Roman" w:hAnsi="Times New Roman" w:cs="Times New Roman"/>
          <w:sz w:val="28"/>
          <w:szCs w:val="28"/>
        </w:rPr>
        <w:t>}</w:t>
      </w:r>
    </w:p>
    <w:p w:rsidR="00235626" w:rsidRDefault="00235626" w:rsidP="00235626">
      <w:pPr>
        <w:jc w:val="left"/>
        <w:rPr>
          <w:rFonts w:ascii="Times New Roman" w:hAnsi="Times New Roman" w:cs="Times New Roman"/>
          <w:sz w:val="28"/>
          <w:szCs w:val="28"/>
        </w:rPr>
      </w:pPr>
      <w:r>
        <w:rPr>
          <w:rFonts w:ascii="Times New Roman" w:hAnsi="Times New Roman" w:cs="Times New Roman"/>
          <w:sz w:val="28"/>
          <w:szCs w:val="28"/>
        </w:rPr>
        <w:t>End if</w:t>
      </w:r>
    </w:p>
    <w:p w:rsidR="00235626" w:rsidRDefault="00235626" w:rsidP="00235626">
      <w:pPr>
        <w:jc w:val="left"/>
        <w:rPr>
          <w:rFonts w:ascii="Times New Roman" w:hAnsi="Times New Roman" w:cs="Times New Roman"/>
          <w:sz w:val="28"/>
          <w:szCs w:val="28"/>
        </w:rPr>
      </w:pPr>
      <w:r>
        <w:rPr>
          <w:rFonts w:ascii="Times New Roman" w:hAnsi="Times New Roman" w:cs="Times New Roman"/>
          <w:sz w:val="28"/>
          <w:szCs w:val="28"/>
        </w:rPr>
        <w:t>while(</w:t>
      </w:r>
      <w:ins w:id="186" w:author="Karthik Raja C Chandrasekaran" w:date="2019-03-22T13:29:00Z">
        <w:r w:rsidR="0003340B">
          <w:rPr>
            <w:rFonts w:ascii="Times New Roman" w:hAnsi="Times New Roman" w:cs="Times New Roman"/>
            <w:sz w:val="28"/>
            <w:szCs w:val="28"/>
          </w:rPr>
          <w:t>!</w:t>
        </w:r>
      </w:ins>
      <w:r>
        <w:rPr>
          <w:rFonts w:ascii="Times New Roman" w:hAnsi="Times New Roman" w:cs="Times New Roman"/>
          <w:sz w:val="28"/>
          <w:szCs w:val="28"/>
        </w:rPr>
        <w:t>a)</w:t>
      </w:r>
    </w:p>
    <w:p w:rsidR="00235626" w:rsidRDefault="00235626" w:rsidP="00235626">
      <w:pPr>
        <w:jc w:val="left"/>
        <w:rPr>
          <w:rFonts w:ascii="Times New Roman" w:hAnsi="Times New Roman" w:cs="Times New Roman"/>
          <w:sz w:val="28"/>
          <w:szCs w:val="28"/>
        </w:rPr>
      </w:pPr>
      <w:r>
        <w:rPr>
          <w:rFonts w:ascii="Times New Roman" w:hAnsi="Times New Roman" w:cs="Times New Roman"/>
          <w:sz w:val="28"/>
          <w:szCs w:val="28"/>
        </w:rPr>
        <w:lastRenderedPageBreak/>
        <w:t>{</w:t>
      </w:r>
      <w:r>
        <w:rPr>
          <w:rFonts w:ascii="Times New Roman" w:hAnsi="Times New Roman" w:cs="Times New Roman"/>
          <w:sz w:val="28"/>
          <w:szCs w:val="28"/>
        </w:rPr>
        <w:br/>
        <w:t>L.display(</w:t>
      </w:r>
      <w:ins w:id="187" w:author="Karthik Raja C Chandrasekaran" w:date="2019-03-22T13:30:00Z">
        <w:r w:rsidR="00942C57">
          <w:rPr>
            <w:rFonts w:ascii="Times New Roman" w:hAnsi="Times New Roman" w:cs="Times New Roman"/>
            <w:sz w:val="28"/>
            <w:szCs w:val="28"/>
          </w:rPr>
          <w:t>“</w:t>
        </w:r>
      </w:ins>
      <w:r>
        <w:rPr>
          <w:rFonts w:ascii="Times New Roman" w:hAnsi="Times New Roman" w:cs="Times New Roman"/>
          <w:sz w:val="28"/>
          <w:szCs w:val="28"/>
        </w:rPr>
        <w:t>Track displaced</w:t>
      </w:r>
      <w:ins w:id="188" w:author="Karthik Raja C Chandrasekaran" w:date="2019-03-22T13:31:00Z">
        <w:r w:rsidR="00942C57">
          <w:rPr>
            <w:rFonts w:ascii="Times New Roman" w:hAnsi="Times New Roman" w:cs="Times New Roman"/>
            <w:sz w:val="28"/>
            <w:szCs w:val="28"/>
          </w:rPr>
          <w:t>”</w:t>
        </w:r>
      </w:ins>
      <w:r>
        <w:rPr>
          <w:rFonts w:ascii="Times New Roman" w:hAnsi="Times New Roman" w:cs="Times New Roman"/>
          <w:sz w:val="28"/>
          <w:szCs w:val="28"/>
        </w:rPr>
        <w:t>)</w:t>
      </w:r>
    </w:p>
    <w:p w:rsidR="00235626" w:rsidRDefault="00235626" w:rsidP="00235626">
      <w:pPr>
        <w:jc w:val="left"/>
        <w:rPr>
          <w:rFonts w:ascii="Times New Roman" w:hAnsi="Times New Roman" w:cs="Times New Roman"/>
          <w:sz w:val="28"/>
          <w:szCs w:val="28"/>
        </w:rPr>
      </w:pPr>
      <w:r>
        <w:rPr>
          <w:rFonts w:ascii="Times New Roman" w:hAnsi="Times New Roman" w:cs="Times New Roman"/>
          <w:sz w:val="28"/>
          <w:szCs w:val="28"/>
        </w:rPr>
        <w:t>M1.Speed(0), Log(value)</w:t>
      </w:r>
    </w:p>
    <w:p w:rsidR="00235626" w:rsidRDefault="00235626" w:rsidP="00235626">
      <w:pPr>
        <w:jc w:val="left"/>
        <w:rPr>
          <w:rFonts w:ascii="Times New Roman" w:hAnsi="Times New Roman" w:cs="Times New Roman"/>
          <w:sz w:val="28"/>
          <w:szCs w:val="28"/>
        </w:rPr>
      </w:pPr>
      <w:r>
        <w:rPr>
          <w:rFonts w:ascii="Times New Roman" w:hAnsi="Times New Roman" w:cs="Times New Roman"/>
          <w:sz w:val="28"/>
          <w:szCs w:val="28"/>
        </w:rPr>
        <w:t>}</w:t>
      </w:r>
    </w:p>
    <w:p w:rsidR="00235626" w:rsidRDefault="00235626" w:rsidP="00235626">
      <w:pPr>
        <w:jc w:val="left"/>
        <w:rPr>
          <w:rFonts w:ascii="Times New Roman" w:hAnsi="Times New Roman" w:cs="Times New Roman"/>
          <w:sz w:val="28"/>
          <w:szCs w:val="28"/>
        </w:rPr>
      </w:pPr>
      <w:r>
        <w:rPr>
          <w:rFonts w:ascii="Times New Roman" w:hAnsi="Times New Roman" w:cs="Times New Roman"/>
          <w:sz w:val="28"/>
          <w:szCs w:val="28"/>
        </w:rPr>
        <w:lastRenderedPageBreak/>
        <w:t>end while</w:t>
      </w:r>
      <w:bookmarkStart w:id="189" w:name="_GoBack"/>
      <w:moveToRangeStart w:id="190" w:author="Karthik Raja C Chandrasekaran" w:date="2019-03-22T16:20:00Z" w:name="move4164066"/>
      <w:moveTo w:id="191" w:author="Karthik Raja C Chandrasekaran" w:date="2019-03-22T16:20:00Z">
        <w:r w:rsidR="00D80A4D">
          <w:rPr>
            <w:noProof/>
          </w:rPr>
          <w:drawing>
            <wp:inline distT="0" distB="0" distL="0" distR="0" wp14:anchorId="0A5EA1D2" wp14:editId="6B72AD09">
              <wp:extent cx="3357434" cy="7911465"/>
              <wp:effectExtent l="0" t="0" r="0" b="0"/>
              <wp:docPr id="14" name="Picture 14"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Diagr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61712" cy="7921546"/>
                      </a:xfrm>
                      <a:prstGeom prst="rect">
                        <a:avLst/>
                      </a:prstGeom>
                      <a:noFill/>
                      <a:ln>
                        <a:noFill/>
                      </a:ln>
                    </pic:spPr>
                  </pic:pic>
                </a:graphicData>
              </a:graphic>
            </wp:inline>
          </w:drawing>
        </w:r>
      </w:moveTo>
      <w:bookmarkEnd w:id="189"/>
      <w:moveToRangeEnd w:id="190"/>
    </w:p>
    <w:p w:rsidR="00CD3ADE" w:rsidRDefault="00331AE5" w:rsidP="00331AE5">
      <w:pPr>
        <w:spacing w:line="276" w:lineRule="auto"/>
        <w:rPr>
          <w:rFonts w:ascii="Times New Roman" w:hAnsi="Times New Roman" w:cs="Times New Roman"/>
          <w:b/>
          <w:sz w:val="32"/>
          <w:szCs w:val="32"/>
        </w:rPr>
      </w:pPr>
      <w:moveFromRangeStart w:id="192" w:author="Karthik Raja C Chandrasekaran" w:date="2019-03-22T16:20:00Z" w:name="move4164066"/>
      <w:moveFrom w:id="193" w:author="Karthik Raja C Chandrasekaran" w:date="2019-03-22T16:20:00Z">
        <w:r w:rsidDel="00D80A4D">
          <w:rPr>
            <w:noProof/>
          </w:rPr>
          <w:drawing>
            <wp:inline distT="0" distB="0" distL="0" distR="0">
              <wp:extent cx="3357434" cy="7911465"/>
              <wp:effectExtent l="0" t="0" r="0" b="0"/>
              <wp:docPr id="8" name="Picture 8"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Diagr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61712" cy="7921546"/>
                      </a:xfrm>
                      <a:prstGeom prst="rect">
                        <a:avLst/>
                      </a:prstGeom>
                      <a:noFill/>
                      <a:ln>
                        <a:noFill/>
                      </a:ln>
                    </pic:spPr>
                  </pic:pic>
                </a:graphicData>
              </a:graphic>
            </wp:inline>
          </w:drawing>
        </w:r>
      </w:moveFrom>
      <w:moveFromRangeEnd w:id="192"/>
    </w:p>
    <w:p w:rsidR="00331AE5" w:rsidRDefault="00331AE5" w:rsidP="00331AE5">
      <w:pPr>
        <w:spacing w:line="276" w:lineRule="auto"/>
        <w:rPr>
          <w:rFonts w:ascii="Times New Roman" w:hAnsi="Times New Roman" w:cs="Times New Roman"/>
          <w:b/>
          <w:sz w:val="32"/>
          <w:szCs w:val="32"/>
        </w:rPr>
      </w:pPr>
      <w:r>
        <w:rPr>
          <w:rFonts w:ascii="Times New Roman" w:hAnsi="Times New Roman" w:cs="Times New Roman"/>
          <w:b/>
          <w:sz w:val="32"/>
          <w:szCs w:val="32"/>
        </w:rPr>
        <w:br w:type="page"/>
      </w:r>
    </w:p>
    <w:p w:rsidR="002A60B6" w:rsidRDefault="002A60B6" w:rsidP="002A60B6">
      <w:pPr>
        <w:jc w:val="left"/>
        <w:rPr>
          <w:rFonts w:ascii="Times New Roman" w:hAnsi="Times New Roman" w:cs="Times New Roman"/>
          <w:b/>
          <w:sz w:val="32"/>
          <w:szCs w:val="32"/>
        </w:rPr>
      </w:pPr>
      <w:r>
        <w:rPr>
          <w:rFonts w:ascii="Times New Roman" w:hAnsi="Times New Roman" w:cs="Times New Roman"/>
          <w:b/>
          <w:sz w:val="32"/>
          <w:szCs w:val="32"/>
        </w:rPr>
        <w:lastRenderedPageBreak/>
        <w:t>VOLTAGE SENSOR</w:t>
      </w:r>
    </w:p>
    <w:p w:rsidR="00942C57" w:rsidRDefault="00942C57" w:rsidP="002A60B6">
      <w:pPr>
        <w:jc w:val="left"/>
        <w:rPr>
          <w:ins w:id="194" w:author="Karthik Raja C Chandrasekaran" w:date="2019-03-22T13:31:00Z"/>
          <w:rFonts w:ascii="Times New Roman" w:hAnsi="Times New Roman" w:cs="Times New Roman"/>
          <w:sz w:val="28"/>
          <w:szCs w:val="28"/>
        </w:rPr>
      </w:pPr>
      <w:ins w:id="195" w:author="Karthik Raja C Chandrasekaran" w:date="2019-03-22T13:31:00Z">
        <w:r>
          <w:rPr>
            <w:rFonts w:ascii="Times New Roman" w:hAnsi="Times New Roman" w:cs="Times New Roman"/>
            <w:sz w:val="28"/>
            <w:szCs w:val="28"/>
          </w:rPr>
          <w:t>set v</w:t>
        </w:r>
      </w:ins>
      <w:ins w:id="196" w:author="Karthik Raja C Chandrasekaran" w:date="2019-03-22T13:32:00Z">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//Voltage sensor value</w:t>
        </w:r>
      </w:ins>
    </w:p>
    <w:p w:rsidR="002A60B6" w:rsidRDefault="002A60B6" w:rsidP="002A60B6">
      <w:pPr>
        <w:jc w:val="left"/>
        <w:rPr>
          <w:rFonts w:ascii="Times New Roman" w:hAnsi="Times New Roman" w:cs="Times New Roman"/>
          <w:sz w:val="28"/>
          <w:szCs w:val="28"/>
        </w:rPr>
      </w:pPr>
      <w:r>
        <w:rPr>
          <w:rFonts w:ascii="Times New Roman" w:hAnsi="Times New Roman" w:cs="Times New Roman"/>
          <w:sz w:val="28"/>
          <w:szCs w:val="28"/>
        </w:rPr>
        <w:t>set M1</w:t>
      </w:r>
      <w:ins w:id="197" w:author="Karthik Raja C Chandrasekaran" w:date="2019-03-22T13:30:00Z">
        <w:r w:rsidR="00942C57">
          <w:rPr>
            <w:rFonts w:ascii="Times New Roman" w:hAnsi="Times New Roman" w:cs="Times New Roman"/>
            <w:sz w:val="28"/>
            <w:szCs w:val="28"/>
          </w:rPr>
          <w:tab/>
        </w:r>
      </w:ins>
      <w:r>
        <w:rPr>
          <w:rFonts w:ascii="Times New Roman" w:hAnsi="Times New Roman" w:cs="Times New Roman"/>
          <w:sz w:val="28"/>
          <w:szCs w:val="28"/>
        </w:rPr>
        <w:t xml:space="preserve"> //motor</w:t>
      </w:r>
    </w:p>
    <w:p w:rsidR="002A60B6" w:rsidRDefault="002A60B6" w:rsidP="002A60B6">
      <w:pPr>
        <w:jc w:val="left"/>
        <w:rPr>
          <w:rFonts w:ascii="Times New Roman" w:hAnsi="Times New Roman" w:cs="Times New Roman"/>
          <w:sz w:val="28"/>
          <w:szCs w:val="28"/>
        </w:rPr>
      </w:pPr>
      <w:r>
        <w:rPr>
          <w:rFonts w:ascii="Times New Roman" w:hAnsi="Times New Roman" w:cs="Times New Roman"/>
          <w:sz w:val="28"/>
          <w:szCs w:val="28"/>
        </w:rPr>
        <w:t>set L</w:t>
      </w:r>
      <w:ins w:id="198" w:author="Karthik Raja C Chandrasekaran" w:date="2019-03-22T13:30:00Z">
        <w:r w:rsidR="00942C57">
          <w:rPr>
            <w:rFonts w:ascii="Times New Roman" w:hAnsi="Times New Roman" w:cs="Times New Roman"/>
            <w:sz w:val="28"/>
            <w:szCs w:val="28"/>
          </w:rPr>
          <w:tab/>
        </w:r>
        <w:r w:rsidR="00942C57">
          <w:rPr>
            <w:rFonts w:ascii="Times New Roman" w:hAnsi="Times New Roman" w:cs="Times New Roman"/>
            <w:sz w:val="28"/>
            <w:szCs w:val="28"/>
          </w:rPr>
          <w:tab/>
        </w:r>
      </w:ins>
      <w:r>
        <w:rPr>
          <w:rFonts w:ascii="Times New Roman" w:hAnsi="Times New Roman" w:cs="Times New Roman"/>
          <w:sz w:val="28"/>
          <w:szCs w:val="28"/>
        </w:rPr>
        <w:t xml:space="preserve"> //LCD</w:t>
      </w:r>
    </w:p>
    <w:p w:rsidR="002A60B6" w:rsidRDefault="002A60B6" w:rsidP="002A60B6">
      <w:pPr>
        <w:jc w:val="left"/>
        <w:rPr>
          <w:rFonts w:ascii="Times New Roman" w:hAnsi="Times New Roman" w:cs="Times New Roman"/>
          <w:sz w:val="28"/>
          <w:szCs w:val="28"/>
        </w:rPr>
      </w:pPr>
      <w:r>
        <w:rPr>
          <w:rFonts w:ascii="Times New Roman" w:hAnsi="Times New Roman" w:cs="Times New Roman"/>
          <w:sz w:val="28"/>
          <w:szCs w:val="28"/>
        </w:rPr>
        <w:t>if(v&lt;12)</w:t>
      </w:r>
    </w:p>
    <w:p w:rsidR="002A60B6" w:rsidRDefault="002A60B6" w:rsidP="002A60B6">
      <w:pPr>
        <w:jc w:val="left"/>
        <w:rPr>
          <w:rFonts w:ascii="Times New Roman" w:hAnsi="Times New Roman" w:cs="Times New Roman"/>
          <w:sz w:val="28"/>
          <w:szCs w:val="28"/>
        </w:rPr>
      </w:pPr>
      <w:r>
        <w:rPr>
          <w:rFonts w:ascii="Times New Roman" w:hAnsi="Times New Roman" w:cs="Times New Roman"/>
          <w:sz w:val="28"/>
          <w:szCs w:val="28"/>
        </w:rPr>
        <w:t>{</w:t>
      </w:r>
    </w:p>
    <w:p w:rsidR="00942C57" w:rsidDel="001827C9" w:rsidRDefault="002A60B6" w:rsidP="002A60B6">
      <w:pPr>
        <w:jc w:val="left"/>
        <w:rPr>
          <w:del w:id="199" w:author="Karthik Raja C Chandrasekaran" w:date="2019-03-22T13:33:00Z"/>
          <w:rFonts w:ascii="Times New Roman" w:hAnsi="Times New Roman" w:cs="Times New Roman"/>
          <w:sz w:val="28"/>
          <w:szCs w:val="28"/>
        </w:rPr>
      </w:pPr>
      <w:r>
        <w:rPr>
          <w:rFonts w:ascii="Times New Roman" w:hAnsi="Times New Roman" w:cs="Times New Roman"/>
          <w:sz w:val="28"/>
          <w:szCs w:val="28"/>
        </w:rPr>
        <w:t>set a = true;</w:t>
      </w:r>
    </w:p>
    <w:p w:rsidR="001827C9" w:rsidRDefault="001827C9" w:rsidP="002A60B6">
      <w:pPr>
        <w:jc w:val="left"/>
        <w:rPr>
          <w:ins w:id="200" w:author="Karthik Raja C Chandrasekaran" w:date="2019-03-22T13:33:00Z"/>
          <w:rFonts w:ascii="Times New Roman" w:hAnsi="Times New Roman" w:cs="Times New Roman"/>
          <w:sz w:val="28"/>
          <w:szCs w:val="28"/>
        </w:rPr>
      </w:pPr>
    </w:p>
    <w:p w:rsidR="002A60B6" w:rsidRDefault="002A60B6" w:rsidP="002A60B6">
      <w:pPr>
        <w:jc w:val="left"/>
        <w:rPr>
          <w:rFonts w:ascii="Times New Roman" w:hAnsi="Times New Roman" w:cs="Times New Roman"/>
          <w:sz w:val="28"/>
          <w:szCs w:val="28"/>
        </w:rPr>
      </w:pPr>
      <w:r>
        <w:rPr>
          <w:rFonts w:ascii="Times New Roman" w:hAnsi="Times New Roman" w:cs="Times New Roman"/>
          <w:sz w:val="28"/>
          <w:szCs w:val="28"/>
        </w:rPr>
        <w:t>while(a)</w:t>
      </w:r>
    </w:p>
    <w:p w:rsidR="002A60B6" w:rsidRDefault="002A60B6" w:rsidP="002A60B6">
      <w:pPr>
        <w:jc w:val="left"/>
        <w:rPr>
          <w:rFonts w:ascii="Times New Roman" w:hAnsi="Times New Roman" w:cs="Times New Roman"/>
          <w:sz w:val="28"/>
          <w:szCs w:val="28"/>
        </w:rPr>
      </w:pPr>
      <w:r>
        <w:rPr>
          <w:rFonts w:ascii="Times New Roman" w:hAnsi="Times New Roman" w:cs="Times New Roman"/>
          <w:sz w:val="28"/>
          <w:szCs w:val="28"/>
        </w:rPr>
        <w:t>{</w:t>
      </w:r>
    </w:p>
    <w:p w:rsidR="002A60B6" w:rsidRDefault="002A60B6" w:rsidP="002A60B6">
      <w:pPr>
        <w:jc w:val="left"/>
        <w:rPr>
          <w:rFonts w:ascii="Times New Roman" w:hAnsi="Times New Roman" w:cs="Times New Roman"/>
          <w:sz w:val="28"/>
          <w:szCs w:val="28"/>
        </w:rPr>
      </w:pPr>
      <w:r>
        <w:rPr>
          <w:rFonts w:ascii="Times New Roman" w:hAnsi="Times New Roman" w:cs="Times New Roman"/>
          <w:sz w:val="28"/>
          <w:szCs w:val="28"/>
        </w:rPr>
        <w:t>L.display(“continuity break”);</w:t>
      </w:r>
    </w:p>
    <w:p w:rsidR="002A60B6" w:rsidRDefault="002A60B6" w:rsidP="002A60B6">
      <w:pPr>
        <w:jc w:val="left"/>
        <w:rPr>
          <w:rFonts w:ascii="Times New Roman" w:hAnsi="Times New Roman" w:cs="Times New Roman"/>
          <w:sz w:val="28"/>
          <w:szCs w:val="28"/>
        </w:rPr>
      </w:pPr>
      <w:r>
        <w:rPr>
          <w:rFonts w:ascii="Times New Roman" w:hAnsi="Times New Roman" w:cs="Times New Roman"/>
          <w:sz w:val="28"/>
          <w:szCs w:val="28"/>
        </w:rPr>
        <w:t>M.speed(0)</w:t>
      </w:r>
    </w:p>
    <w:p w:rsidR="002A60B6" w:rsidRDefault="002A60B6" w:rsidP="002A60B6">
      <w:pPr>
        <w:jc w:val="left"/>
        <w:rPr>
          <w:rFonts w:ascii="Times New Roman" w:hAnsi="Times New Roman" w:cs="Times New Roman"/>
          <w:sz w:val="28"/>
          <w:szCs w:val="28"/>
        </w:rPr>
      </w:pPr>
      <w:r>
        <w:rPr>
          <w:rFonts w:ascii="Times New Roman" w:hAnsi="Times New Roman" w:cs="Times New Roman"/>
          <w:sz w:val="28"/>
          <w:szCs w:val="28"/>
        </w:rPr>
        <w:t>log(value)</w:t>
      </w:r>
    </w:p>
    <w:p w:rsidR="002A60B6" w:rsidRDefault="002A60B6" w:rsidP="002A60B6">
      <w:pPr>
        <w:jc w:val="left"/>
        <w:rPr>
          <w:rFonts w:ascii="Times New Roman" w:hAnsi="Times New Roman" w:cs="Times New Roman"/>
          <w:sz w:val="28"/>
          <w:szCs w:val="28"/>
        </w:rPr>
      </w:pPr>
      <w:r>
        <w:rPr>
          <w:rFonts w:ascii="Times New Roman" w:hAnsi="Times New Roman" w:cs="Times New Roman"/>
          <w:sz w:val="28"/>
          <w:szCs w:val="28"/>
        </w:rPr>
        <w:t>}</w:t>
      </w:r>
    </w:p>
    <w:p w:rsidR="002A60B6" w:rsidRDefault="002A60B6" w:rsidP="002A60B6">
      <w:pPr>
        <w:jc w:val="left"/>
        <w:rPr>
          <w:rFonts w:ascii="Times New Roman" w:hAnsi="Times New Roman" w:cs="Times New Roman"/>
          <w:sz w:val="28"/>
          <w:szCs w:val="28"/>
        </w:rPr>
      </w:pPr>
      <w:r>
        <w:rPr>
          <w:rFonts w:ascii="Times New Roman" w:hAnsi="Times New Roman" w:cs="Times New Roman"/>
          <w:sz w:val="28"/>
          <w:szCs w:val="28"/>
        </w:rPr>
        <w:t>}end while</w:t>
      </w:r>
    </w:p>
    <w:p w:rsidR="00331AE5" w:rsidRDefault="001827C9" w:rsidP="002A60B6">
      <w:pPr>
        <w:jc w:val="left"/>
        <w:rPr>
          <w:rFonts w:ascii="Times New Roman" w:hAnsi="Times New Roman" w:cs="Times New Roman"/>
          <w:sz w:val="28"/>
          <w:szCs w:val="28"/>
        </w:rPr>
      </w:pPr>
      <w:ins w:id="201" w:author="Karthik Raja C Chandrasekaran" w:date="2019-03-22T13:33:00Z">
        <w:r>
          <w:rPr>
            <w:rFonts w:ascii="Times New Roman" w:hAnsi="Times New Roman" w:cs="Times New Roman"/>
            <w:sz w:val="28"/>
            <w:szCs w:val="28"/>
          </w:rPr>
          <w:t>}</w:t>
        </w:r>
      </w:ins>
      <w:r w:rsidR="002A60B6">
        <w:rPr>
          <w:rFonts w:ascii="Times New Roman" w:hAnsi="Times New Roman" w:cs="Times New Roman"/>
          <w:sz w:val="28"/>
          <w:szCs w:val="28"/>
        </w:rPr>
        <w:t>end if</w:t>
      </w:r>
    </w:p>
    <w:p w:rsidR="00CD3ADE" w:rsidRDefault="00CD3ADE" w:rsidP="00CD3ADE">
      <w:pPr>
        <w:spacing w:line="276" w:lineRule="auto"/>
        <w:jc w:val="left"/>
        <w:rPr>
          <w:rFonts w:ascii="Times New Roman" w:hAnsi="Times New Roman" w:cs="Times New Roman"/>
          <w:sz w:val="28"/>
          <w:szCs w:val="28"/>
        </w:rPr>
      </w:pPr>
    </w:p>
    <w:p w:rsidR="00F46C36" w:rsidRPr="00331AE5" w:rsidRDefault="00BD230B" w:rsidP="00331AE5">
      <w:pPr>
        <w:spacing w:line="276" w:lineRule="auto"/>
        <w:jc w:val="left"/>
        <w:rPr>
          <w:rFonts w:ascii="Times New Roman" w:hAnsi="Times New Roman" w:cs="Times New Roman"/>
          <w:sz w:val="28"/>
          <w:szCs w:val="28"/>
        </w:rPr>
      </w:pPr>
      <w:r w:rsidRPr="00CD3ADE">
        <w:rPr>
          <w:rFonts w:ascii="Times New Roman" w:hAnsi="Times New Roman" w:cs="Times New Roman"/>
          <w:noProof/>
          <w:sz w:val="28"/>
          <w:szCs w:val="28"/>
        </w:rPr>
        <w:lastRenderedPageBreak/>
        <w:drawing>
          <wp:inline distT="0" distB="0" distL="0" distR="0" wp14:anchorId="5253AB49" wp14:editId="6EDEE84F">
            <wp:extent cx="4610100" cy="7267575"/>
            <wp:effectExtent l="0" t="0" r="0" b="9525"/>
            <wp:docPr id="12" name="Picture 12" descr="C:\Users\karthikrajac.trn\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rthikrajac.trn\Pictures\Untitl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4256" cy="7274127"/>
                    </a:xfrm>
                    <a:prstGeom prst="rect">
                      <a:avLst/>
                    </a:prstGeom>
                    <a:noFill/>
                    <a:ln>
                      <a:noFill/>
                    </a:ln>
                  </pic:spPr>
                </pic:pic>
              </a:graphicData>
            </a:graphic>
          </wp:inline>
        </w:drawing>
      </w:r>
      <w:r w:rsidR="00331AE5">
        <w:rPr>
          <w:rFonts w:ascii="Times New Roman" w:hAnsi="Times New Roman" w:cs="Times New Roman"/>
          <w:sz w:val="28"/>
          <w:szCs w:val="28"/>
        </w:rPr>
        <w:br w:type="column"/>
      </w:r>
      <w:r w:rsidR="00F46C36">
        <w:rPr>
          <w:rFonts w:ascii="Times New Roman" w:hAnsi="Times New Roman" w:cs="Times New Roman"/>
          <w:b/>
          <w:sz w:val="32"/>
          <w:szCs w:val="28"/>
        </w:rPr>
        <w:lastRenderedPageBreak/>
        <w:t>IR SENSOR</w:t>
      </w:r>
    </w:p>
    <w:p w:rsidR="00F46C36" w:rsidRDefault="00F46C36" w:rsidP="00F46C36">
      <w:pPr>
        <w:jc w:val="left"/>
        <w:rPr>
          <w:rFonts w:ascii="Times New Roman" w:hAnsi="Times New Roman" w:cs="Times New Roman"/>
          <w:sz w:val="28"/>
          <w:szCs w:val="28"/>
        </w:rPr>
      </w:pPr>
      <w:r>
        <w:rPr>
          <w:rFonts w:ascii="Times New Roman" w:hAnsi="Times New Roman" w:cs="Times New Roman"/>
          <w:sz w:val="28"/>
          <w:szCs w:val="28"/>
        </w:rPr>
        <w:t xml:space="preserve">set I </w:t>
      </w:r>
      <w:ins w:id="202" w:author="Karthik Raja C Chandrasekaran" w:date="2019-03-22T13:31:00Z">
        <w:r w:rsidR="00942C57">
          <w:rPr>
            <w:rFonts w:ascii="Times New Roman" w:hAnsi="Times New Roman" w:cs="Times New Roman"/>
            <w:sz w:val="28"/>
            <w:szCs w:val="28"/>
          </w:rPr>
          <w:tab/>
        </w:r>
        <w:r w:rsidR="00942C57">
          <w:rPr>
            <w:rFonts w:ascii="Times New Roman" w:hAnsi="Times New Roman" w:cs="Times New Roman"/>
            <w:sz w:val="28"/>
            <w:szCs w:val="28"/>
          </w:rPr>
          <w:tab/>
        </w:r>
      </w:ins>
      <w:r>
        <w:rPr>
          <w:rFonts w:ascii="Times New Roman" w:hAnsi="Times New Roman" w:cs="Times New Roman"/>
          <w:sz w:val="28"/>
          <w:szCs w:val="28"/>
        </w:rPr>
        <w:t>//IR sensor</w:t>
      </w:r>
      <w:ins w:id="203" w:author="Karthik Raja C Chandrasekaran" w:date="2019-03-22T13:32:00Z">
        <w:r w:rsidR="001E3D3F">
          <w:rPr>
            <w:rFonts w:ascii="Times New Roman" w:hAnsi="Times New Roman" w:cs="Times New Roman"/>
            <w:sz w:val="28"/>
            <w:szCs w:val="28"/>
          </w:rPr>
          <w:t xml:space="preserve"> value</w:t>
        </w:r>
      </w:ins>
    </w:p>
    <w:p w:rsidR="00F46C36" w:rsidRDefault="00F46C36" w:rsidP="00F46C36">
      <w:pPr>
        <w:jc w:val="left"/>
        <w:rPr>
          <w:rFonts w:ascii="Times New Roman" w:hAnsi="Times New Roman" w:cs="Times New Roman"/>
          <w:sz w:val="28"/>
          <w:szCs w:val="28"/>
        </w:rPr>
      </w:pPr>
      <w:r>
        <w:rPr>
          <w:rFonts w:ascii="Times New Roman" w:hAnsi="Times New Roman" w:cs="Times New Roman"/>
          <w:sz w:val="28"/>
          <w:szCs w:val="28"/>
        </w:rPr>
        <w:t xml:space="preserve">set M1 </w:t>
      </w:r>
      <w:ins w:id="204" w:author="Karthik Raja C Chandrasekaran" w:date="2019-03-22T13:31:00Z">
        <w:r w:rsidR="00942C57">
          <w:rPr>
            <w:rFonts w:ascii="Times New Roman" w:hAnsi="Times New Roman" w:cs="Times New Roman"/>
            <w:sz w:val="28"/>
            <w:szCs w:val="28"/>
          </w:rPr>
          <w:tab/>
        </w:r>
      </w:ins>
      <w:r>
        <w:rPr>
          <w:rFonts w:ascii="Times New Roman" w:hAnsi="Times New Roman" w:cs="Times New Roman"/>
          <w:sz w:val="28"/>
          <w:szCs w:val="28"/>
        </w:rPr>
        <w:t>//motor</w:t>
      </w:r>
    </w:p>
    <w:p w:rsidR="00F46C36" w:rsidRDefault="00F46C36" w:rsidP="00F46C36">
      <w:pPr>
        <w:jc w:val="left"/>
        <w:rPr>
          <w:rFonts w:ascii="Times New Roman" w:hAnsi="Times New Roman" w:cs="Times New Roman"/>
          <w:sz w:val="28"/>
          <w:szCs w:val="28"/>
        </w:rPr>
      </w:pPr>
      <w:r>
        <w:rPr>
          <w:rFonts w:ascii="Times New Roman" w:hAnsi="Times New Roman" w:cs="Times New Roman"/>
          <w:sz w:val="28"/>
          <w:szCs w:val="28"/>
        </w:rPr>
        <w:t xml:space="preserve">set L </w:t>
      </w:r>
      <w:ins w:id="205" w:author="Karthik Raja C Chandrasekaran" w:date="2019-03-22T13:31:00Z">
        <w:r w:rsidR="00942C57">
          <w:rPr>
            <w:rFonts w:ascii="Times New Roman" w:hAnsi="Times New Roman" w:cs="Times New Roman"/>
            <w:sz w:val="28"/>
            <w:szCs w:val="28"/>
          </w:rPr>
          <w:tab/>
        </w:r>
        <w:r w:rsidR="00942C57">
          <w:rPr>
            <w:rFonts w:ascii="Times New Roman" w:hAnsi="Times New Roman" w:cs="Times New Roman"/>
            <w:sz w:val="28"/>
            <w:szCs w:val="28"/>
          </w:rPr>
          <w:tab/>
        </w:r>
      </w:ins>
      <w:r>
        <w:rPr>
          <w:rFonts w:ascii="Times New Roman" w:hAnsi="Times New Roman" w:cs="Times New Roman"/>
          <w:sz w:val="28"/>
          <w:szCs w:val="28"/>
        </w:rPr>
        <w:t>//LCD</w:t>
      </w:r>
    </w:p>
    <w:p w:rsidR="00F46C36" w:rsidRDefault="00F46C36" w:rsidP="00F46C36">
      <w:pPr>
        <w:jc w:val="left"/>
        <w:rPr>
          <w:rFonts w:ascii="Times New Roman" w:hAnsi="Times New Roman" w:cs="Times New Roman"/>
          <w:sz w:val="28"/>
          <w:szCs w:val="28"/>
        </w:rPr>
      </w:pPr>
      <w:r>
        <w:rPr>
          <w:rFonts w:ascii="Times New Roman" w:hAnsi="Times New Roman" w:cs="Times New Roman"/>
          <w:sz w:val="28"/>
          <w:szCs w:val="28"/>
        </w:rPr>
        <w:t>if(I.value(low))</w:t>
      </w:r>
    </w:p>
    <w:p w:rsidR="00F46C36" w:rsidRDefault="00F46C36" w:rsidP="00F46C36">
      <w:pPr>
        <w:jc w:val="left"/>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br/>
        <w:t>set a = true;</w:t>
      </w:r>
    </w:p>
    <w:p w:rsidR="00F46C36" w:rsidRDefault="00F46C36" w:rsidP="00F46C36">
      <w:pPr>
        <w:jc w:val="left"/>
        <w:rPr>
          <w:rFonts w:ascii="Times New Roman" w:hAnsi="Times New Roman" w:cs="Times New Roman"/>
          <w:sz w:val="28"/>
          <w:szCs w:val="28"/>
        </w:rPr>
      </w:pPr>
      <w:r>
        <w:rPr>
          <w:rFonts w:ascii="Times New Roman" w:hAnsi="Times New Roman" w:cs="Times New Roman"/>
          <w:sz w:val="28"/>
          <w:szCs w:val="28"/>
        </w:rPr>
        <w:t>while(true)</w:t>
      </w:r>
    </w:p>
    <w:p w:rsidR="00F46C36" w:rsidRDefault="00F46C36" w:rsidP="00F46C36">
      <w:pPr>
        <w:jc w:val="left"/>
        <w:rPr>
          <w:rFonts w:ascii="Times New Roman" w:hAnsi="Times New Roman" w:cs="Times New Roman"/>
          <w:sz w:val="28"/>
          <w:szCs w:val="28"/>
        </w:rPr>
      </w:pPr>
      <w:r>
        <w:rPr>
          <w:rFonts w:ascii="Times New Roman" w:hAnsi="Times New Roman" w:cs="Times New Roman"/>
          <w:sz w:val="28"/>
          <w:szCs w:val="28"/>
        </w:rPr>
        <w:t>{</w:t>
      </w:r>
    </w:p>
    <w:p w:rsidR="00F46C36" w:rsidRDefault="00F46C36" w:rsidP="00F46C36">
      <w:pPr>
        <w:jc w:val="left"/>
        <w:rPr>
          <w:rFonts w:ascii="Times New Roman" w:hAnsi="Times New Roman" w:cs="Times New Roman"/>
          <w:sz w:val="28"/>
          <w:szCs w:val="28"/>
        </w:rPr>
      </w:pPr>
      <w:r>
        <w:rPr>
          <w:rFonts w:ascii="Times New Roman" w:hAnsi="Times New Roman" w:cs="Times New Roman"/>
          <w:sz w:val="28"/>
          <w:szCs w:val="28"/>
        </w:rPr>
        <w:t>M.speed(0);</w:t>
      </w:r>
    </w:p>
    <w:p w:rsidR="00F46C36" w:rsidRDefault="00F46C36" w:rsidP="00F46C36">
      <w:pPr>
        <w:jc w:val="left"/>
        <w:rPr>
          <w:rFonts w:ascii="Times New Roman" w:hAnsi="Times New Roman" w:cs="Times New Roman"/>
          <w:sz w:val="28"/>
          <w:szCs w:val="28"/>
        </w:rPr>
      </w:pPr>
      <w:r>
        <w:rPr>
          <w:rFonts w:ascii="Times New Roman" w:hAnsi="Times New Roman" w:cs="Times New Roman"/>
          <w:sz w:val="28"/>
          <w:szCs w:val="28"/>
        </w:rPr>
        <w:t>L.display(“crack detected”);</w:t>
      </w:r>
    </w:p>
    <w:p w:rsidR="00F46C36" w:rsidRDefault="00F46C36" w:rsidP="00F46C36">
      <w:pPr>
        <w:jc w:val="left"/>
        <w:rPr>
          <w:rFonts w:ascii="Times New Roman" w:hAnsi="Times New Roman" w:cs="Times New Roman"/>
          <w:sz w:val="28"/>
          <w:szCs w:val="28"/>
        </w:rPr>
      </w:pPr>
      <w:r>
        <w:rPr>
          <w:rFonts w:ascii="Times New Roman" w:hAnsi="Times New Roman" w:cs="Times New Roman"/>
          <w:sz w:val="28"/>
          <w:szCs w:val="28"/>
        </w:rPr>
        <w:t>log(value);</w:t>
      </w:r>
    </w:p>
    <w:p w:rsidR="00202572" w:rsidRDefault="00F46C36" w:rsidP="00F46C36">
      <w:pPr>
        <w:jc w:val="left"/>
        <w:rPr>
          <w:ins w:id="206" w:author="Karthik Raja C Chandrasekaran" w:date="2019-03-22T13:33:00Z"/>
          <w:rFonts w:ascii="Times New Roman" w:hAnsi="Times New Roman" w:cs="Times New Roman"/>
          <w:sz w:val="28"/>
          <w:szCs w:val="28"/>
        </w:rPr>
      </w:pPr>
      <w:r>
        <w:rPr>
          <w:rFonts w:ascii="Times New Roman" w:hAnsi="Times New Roman" w:cs="Times New Roman"/>
          <w:sz w:val="28"/>
          <w:szCs w:val="28"/>
        </w:rPr>
        <w:t>}end while</w:t>
      </w:r>
    </w:p>
    <w:p w:rsidR="00F46C36" w:rsidRDefault="00202572" w:rsidP="00F46C36">
      <w:pPr>
        <w:jc w:val="left"/>
        <w:rPr>
          <w:rFonts w:ascii="Times New Roman" w:hAnsi="Times New Roman" w:cs="Times New Roman"/>
          <w:sz w:val="28"/>
          <w:szCs w:val="28"/>
        </w:rPr>
      </w:pPr>
      <w:ins w:id="207" w:author="Karthik Raja C Chandrasekaran" w:date="2019-03-22T13:33:00Z">
        <w:r>
          <w:rPr>
            <w:rFonts w:ascii="Times New Roman" w:hAnsi="Times New Roman" w:cs="Times New Roman"/>
            <w:sz w:val="28"/>
            <w:szCs w:val="28"/>
          </w:rPr>
          <w:t>}end if</w:t>
        </w:r>
      </w:ins>
    </w:p>
    <w:p w:rsidR="00F46C36" w:rsidRPr="00F46C36" w:rsidRDefault="00F46C36" w:rsidP="00F46C36">
      <w:pPr>
        <w:jc w:val="left"/>
      </w:pPr>
      <w:del w:id="208" w:author="Karthik Raja C Chandrasekaran" w:date="2019-03-22T13:36:00Z">
        <w:r w:rsidDel="00796768">
          <w:rPr>
            <w:rFonts w:ascii="Times New Roman" w:hAnsi="Times New Roman" w:cs="Times New Roman"/>
            <w:sz w:val="28"/>
            <w:szCs w:val="28"/>
          </w:rPr>
          <w:lastRenderedPageBreak/>
          <w:delText>}end i</w:delText>
        </w:r>
      </w:del>
      <w:del w:id="209" w:author="Karthik Raja C Chandrasekaran" w:date="2019-03-22T13:33:00Z">
        <w:r w:rsidDel="00202572">
          <w:rPr>
            <w:rFonts w:ascii="Times New Roman" w:hAnsi="Times New Roman" w:cs="Times New Roman"/>
            <w:sz w:val="28"/>
            <w:szCs w:val="28"/>
          </w:rPr>
          <w:delText>f</w:delText>
        </w:r>
        <w:r w:rsidDel="00202572">
          <w:rPr>
            <w:rFonts w:ascii="Times New Roman" w:hAnsi="Times New Roman" w:cs="Times New Roman"/>
            <w:sz w:val="28"/>
            <w:szCs w:val="28"/>
          </w:rPr>
          <w:br/>
        </w:r>
      </w:del>
      <w:r w:rsidR="00BD230B" w:rsidRPr="00BD230B">
        <w:rPr>
          <w:noProof/>
        </w:rPr>
        <w:drawing>
          <wp:inline distT="0" distB="0" distL="0" distR="0">
            <wp:extent cx="3495675" cy="6486525"/>
            <wp:effectExtent l="0" t="0" r="9525" b="9525"/>
            <wp:docPr id="13" name="Picture 13" descr="C:\Users\karthikrajac.trn\Pictures\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rthikrajac.trn\Pictures\I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95675" cy="6486525"/>
                    </a:xfrm>
                    <a:prstGeom prst="rect">
                      <a:avLst/>
                    </a:prstGeom>
                    <a:noFill/>
                    <a:ln>
                      <a:noFill/>
                    </a:ln>
                  </pic:spPr>
                </pic:pic>
              </a:graphicData>
            </a:graphic>
          </wp:inline>
        </w:drawing>
      </w:r>
    </w:p>
    <w:p w:rsidR="00235626" w:rsidRDefault="00235626" w:rsidP="00331AE5">
      <w:pPr>
        <w:rPr>
          <w:rFonts w:ascii="Times New Roman" w:hAnsi="Times New Roman" w:cs="Times New Roman"/>
          <w:sz w:val="28"/>
          <w:szCs w:val="28"/>
        </w:rPr>
      </w:pPr>
    </w:p>
    <w:p w:rsidR="00796768" w:rsidRDefault="00796768">
      <w:pPr>
        <w:spacing w:line="276" w:lineRule="auto"/>
        <w:jc w:val="left"/>
        <w:rPr>
          <w:ins w:id="210" w:author="Karthik Raja C Chandrasekaran" w:date="2019-03-22T13:37:00Z"/>
          <w:rFonts w:ascii="Times New Roman" w:hAnsi="Times New Roman" w:cs="Times New Roman"/>
          <w:sz w:val="28"/>
          <w:szCs w:val="28"/>
        </w:rPr>
      </w:pPr>
      <w:ins w:id="211" w:author="Karthik Raja C Chandrasekaran" w:date="2019-03-22T13:37:00Z">
        <w:r>
          <w:rPr>
            <w:rFonts w:ascii="Times New Roman" w:hAnsi="Times New Roman" w:cs="Times New Roman"/>
            <w:sz w:val="28"/>
            <w:szCs w:val="28"/>
          </w:rPr>
          <w:br w:type="page"/>
        </w:r>
      </w:ins>
    </w:p>
    <w:p w:rsidR="00235626" w:rsidRDefault="00796768" w:rsidP="00235626">
      <w:pPr>
        <w:jc w:val="both"/>
        <w:rPr>
          <w:ins w:id="212" w:author="Karthik Raja C Chandrasekaran" w:date="2019-03-22T13:37:00Z"/>
          <w:rFonts w:ascii="Times New Roman" w:hAnsi="Times New Roman" w:cs="Times New Roman"/>
          <w:sz w:val="28"/>
          <w:szCs w:val="28"/>
        </w:rPr>
      </w:pPr>
      <w:ins w:id="213" w:author="Karthik Raja C Chandrasekaran" w:date="2019-03-22T13:37:00Z">
        <w:r>
          <w:rPr>
            <w:rFonts w:ascii="Times New Roman" w:hAnsi="Times New Roman" w:cs="Times New Roman"/>
            <w:noProof/>
            <w:sz w:val="28"/>
            <w:szCs w:val="28"/>
          </w:rPr>
          <w:lastRenderedPageBreak/>
          <w:drawing>
            <wp:inline distT="0" distB="0" distL="0" distR="0" wp14:anchorId="618D701C" wp14:editId="0A12BC2A">
              <wp:extent cx="5238750" cy="29451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38750" cy="2945130"/>
                      </a:xfrm>
                      <a:prstGeom prst="rect">
                        <a:avLst/>
                      </a:prstGeom>
                    </pic:spPr>
                  </pic:pic>
                </a:graphicData>
              </a:graphic>
            </wp:inline>
          </w:drawing>
        </w:r>
      </w:ins>
    </w:p>
    <w:p w:rsidR="00796768" w:rsidRDefault="00796768" w:rsidP="00235626">
      <w:pPr>
        <w:jc w:val="both"/>
        <w:rPr>
          <w:ins w:id="214" w:author="Karthik Raja C Chandrasekaran" w:date="2019-03-22T13:37:00Z"/>
          <w:rFonts w:ascii="Times New Roman" w:hAnsi="Times New Roman" w:cs="Times New Roman"/>
          <w:sz w:val="28"/>
          <w:szCs w:val="28"/>
        </w:rPr>
      </w:pPr>
      <w:moveToRangeStart w:id="215" w:author="Karthik Raja C Chandrasekaran" w:date="2019-03-22T13:37:00Z" w:name="move4154259"/>
      <w:moveTo w:id="216" w:author="Karthik Raja C Chandrasekaran" w:date="2019-03-22T13:37:00Z">
        <w:r>
          <w:rPr>
            <w:rFonts w:ascii="Times New Roman" w:hAnsi="Times New Roman" w:cs="Times New Roman"/>
            <w:noProof/>
            <w:sz w:val="28"/>
            <w:szCs w:val="28"/>
          </w:rPr>
          <w:drawing>
            <wp:inline distT="0" distB="0" distL="0" distR="0" wp14:anchorId="4C7EE010" wp14:editId="3A66B0E3">
              <wp:extent cx="5238750" cy="2945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38750" cy="2945130"/>
                      </a:xfrm>
                      <a:prstGeom prst="rect">
                        <a:avLst/>
                      </a:prstGeom>
                    </pic:spPr>
                  </pic:pic>
                </a:graphicData>
              </a:graphic>
            </wp:inline>
          </w:drawing>
        </w:r>
      </w:moveTo>
      <w:moveToRangeEnd w:id="215"/>
    </w:p>
    <w:p w:rsidR="00796768" w:rsidRDefault="00796768" w:rsidP="00235626">
      <w:pPr>
        <w:jc w:val="both"/>
        <w:rPr>
          <w:ins w:id="217" w:author="Karthik Raja C Chandrasekaran" w:date="2019-03-22T13:37:00Z"/>
          <w:rFonts w:ascii="Times New Roman" w:hAnsi="Times New Roman" w:cs="Times New Roman"/>
          <w:sz w:val="28"/>
          <w:szCs w:val="28"/>
        </w:rPr>
      </w:pPr>
      <w:moveToRangeStart w:id="218" w:author="Karthik Raja C Chandrasekaran" w:date="2019-03-22T13:37:00Z" w:name="move4154273"/>
      <w:moveTo w:id="219" w:author="Karthik Raja C Chandrasekaran" w:date="2019-03-22T13:37:00Z">
        <w:r>
          <w:rPr>
            <w:rFonts w:ascii="Times New Roman" w:hAnsi="Times New Roman" w:cs="Times New Roman"/>
            <w:noProof/>
            <w:sz w:val="28"/>
            <w:szCs w:val="28"/>
          </w:rPr>
          <w:lastRenderedPageBreak/>
          <w:drawing>
            <wp:inline distT="0" distB="0" distL="0" distR="0" wp14:anchorId="081DE080" wp14:editId="7D3A55E7">
              <wp:extent cx="5238750" cy="2945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38750" cy="2945130"/>
                      </a:xfrm>
                      <a:prstGeom prst="rect">
                        <a:avLst/>
                      </a:prstGeom>
                    </pic:spPr>
                  </pic:pic>
                </a:graphicData>
              </a:graphic>
            </wp:inline>
          </w:drawing>
        </w:r>
      </w:moveTo>
      <w:moveToRangeEnd w:id="218"/>
    </w:p>
    <w:p w:rsidR="00796768" w:rsidRDefault="00796768" w:rsidP="00235626">
      <w:pPr>
        <w:jc w:val="both"/>
        <w:rPr>
          <w:rFonts w:ascii="Times New Roman" w:hAnsi="Times New Roman" w:cs="Times New Roman"/>
          <w:sz w:val="28"/>
          <w:szCs w:val="28"/>
        </w:rPr>
      </w:pPr>
      <w:moveToRangeStart w:id="220" w:author="Karthik Raja C Chandrasekaran" w:date="2019-03-22T13:37:00Z" w:name="move4154287"/>
      <w:moveTo w:id="221" w:author="Karthik Raja C Chandrasekaran" w:date="2019-03-22T13:37:00Z">
        <w:r>
          <w:rPr>
            <w:rFonts w:ascii="Times New Roman" w:hAnsi="Times New Roman" w:cs="Times New Roman"/>
            <w:noProof/>
            <w:sz w:val="28"/>
            <w:szCs w:val="28"/>
          </w:rPr>
          <w:drawing>
            <wp:inline distT="0" distB="0" distL="0" distR="0" wp14:anchorId="52352B6B" wp14:editId="5CCF89F3">
              <wp:extent cx="3181462" cy="1723292"/>
              <wp:effectExtent l="0" t="0" r="0" b="0"/>
              <wp:docPr id="11" name="Picture 11" descr="C:\Users\Karthik Raja\Downloads\IMG_20190317_192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thik Raja\Downloads\IMG_20190317_192328.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80553" cy="1722800"/>
                      </a:xfrm>
                      <a:prstGeom prst="rect">
                        <a:avLst/>
                      </a:prstGeom>
                      <a:noFill/>
                      <a:ln>
                        <a:noFill/>
                      </a:ln>
                    </pic:spPr>
                  </pic:pic>
                </a:graphicData>
              </a:graphic>
            </wp:inline>
          </w:drawing>
        </w:r>
      </w:moveTo>
      <w:moveToRangeEnd w:id="220"/>
    </w:p>
    <w:p w:rsidR="00235626" w:rsidRDefault="00235626" w:rsidP="00235626">
      <w:pPr>
        <w:spacing w:line="276" w:lineRule="auto"/>
        <w:jc w:val="both"/>
        <w:rPr>
          <w:rFonts w:ascii="Times New Roman" w:hAnsi="Times New Roman" w:cs="Times New Roman"/>
          <w:b/>
          <w:sz w:val="32"/>
          <w:szCs w:val="32"/>
        </w:rPr>
      </w:pPr>
      <w:r>
        <w:rPr>
          <w:rFonts w:ascii="Times New Roman" w:hAnsi="Times New Roman" w:cs="Times New Roman"/>
          <w:b/>
          <w:sz w:val="32"/>
          <w:szCs w:val="32"/>
        </w:rPr>
        <w:br w:type="page"/>
      </w:r>
    </w:p>
    <w:p w:rsidR="00B16D10" w:rsidRDefault="008A75CB" w:rsidP="00B16D10">
      <w:pPr>
        <w:tabs>
          <w:tab w:val="left" w:pos="7425"/>
        </w:tabs>
        <w:rPr>
          <w:rFonts w:ascii="Times New Roman" w:hAnsi="Times New Roman" w:cs="Times New Roman"/>
          <w:b/>
          <w:sz w:val="32"/>
          <w:szCs w:val="32"/>
        </w:rPr>
      </w:pPr>
      <w:r>
        <w:rPr>
          <w:rFonts w:ascii="Times New Roman" w:hAnsi="Times New Roman" w:cs="Times New Roman"/>
          <w:b/>
          <w:sz w:val="32"/>
          <w:szCs w:val="32"/>
        </w:rPr>
        <w:lastRenderedPageBreak/>
        <w:t>CHAPTER 7</w:t>
      </w:r>
    </w:p>
    <w:p w:rsidR="008A75CB" w:rsidRDefault="008A75CB" w:rsidP="00B16D10">
      <w:pPr>
        <w:tabs>
          <w:tab w:val="left" w:pos="7425"/>
        </w:tabs>
        <w:rPr>
          <w:ins w:id="222" w:author="Karthik Raja C Chandrasekaran" w:date="2019-03-22T12:13:00Z"/>
          <w:rFonts w:ascii="Times New Roman" w:hAnsi="Times New Roman" w:cs="Times New Roman"/>
          <w:b/>
          <w:sz w:val="32"/>
          <w:szCs w:val="32"/>
        </w:rPr>
      </w:pPr>
      <w:r>
        <w:rPr>
          <w:rFonts w:ascii="Times New Roman" w:hAnsi="Times New Roman" w:cs="Times New Roman"/>
          <w:b/>
          <w:sz w:val="32"/>
          <w:szCs w:val="32"/>
        </w:rPr>
        <w:t>CONCLUSION</w:t>
      </w:r>
      <w:ins w:id="223" w:author="Karthik Raja C Chandrasekaran" w:date="2019-03-22T12:08:00Z">
        <w:r w:rsidR="00770CB2">
          <w:rPr>
            <w:rFonts w:ascii="Times New Roman" w:hAnsi="Times New Roman" w:cs="Times New Roman"/>
            <w:b/>
            <w:sz w:val="32"/>
            <w:szCs w:val="32"/>
          </w:rPr>
          <w:t xml:space="preserve"> AND </w:t>
        </w:r>
      </w:ins>
      <w:ins w:id="224" w:author="Karthik Raja C Chandrasekaran" w:date="2019-03-22T12:49:00Z">
        <w:r w:rsidR="00277EFC">
          <w:rPr>
            <w:rFonts w:ascii="Times New Roman" w:hAnsi="Times New Roman" w:cs="Times New Roman"/>
            <w:b/>
            <w:sz w:val="32"/>
            <w:szCs w:val="32"/>
          </w:rPr>
          <w:t xml:space="preserve">FUTURE </w:t>
        </w:r>
      </w:ins>
      <w:ins w:id="225" w:author="Karthik Raja C Chandrasekaran" w:date="2019-03-22T12:08:00Z">
        <w:r w:rsidR="00770CB2">
          <w:rPr>
            <w:rFonts w:ascii="Times New Roman" w:hAnsi="Times New Roman" w:cs="Times New Roman"/>
            <w:b/>
            <w:sz w:val="32"/>
            <w:szCs w:val="32"/>
          </w:rPr>
          <w:t>SCOPE</w:t>
        </w:r>
      </w:ins>
    </w:p>
    <w:p w:rsidR="004D29A0" w:rsidDel="004D29A0" w:rsidRDefault="004D29A0" w:rsidP="004D29A0">
      <w:pPr>
        <w:tabs>
          <w:tab w:val="left" w:pos="7425"/>
        </w:tabs>
        <w:jc w:val="both"/>
        <w:rPr>
          <w:del w:id="226" w:author="Karthik Raja C Chandrasekaran" w:date="2019-03-22T12:13:00Z"/>
          <w:rFonts w:ascii="Times New Roman" w:hAnsi="Times New Roman" w:cs="Times New Roman"/>
          <w:b/>
          <w:sz w:val="32"/>
          <w:szCs w:val="32"/>
        </w:rPr>
        <w:pPrChange w:id="227" w:author="Karthik Raja C Chandrasekaran" w:date="2019-03-22T12:13:00Z">
          <w:pPr>
            <w:tabs>
              <w:tab w:val="left" w:pos="7425"/>
            </w:tabs>
          </w:pPr>
        </w:pPrChange>
      </w:pPr>
    </w:p>
    <w:p w:rsidR="00A06EB1" w:rsidDel="004D29A0" w:rsidRDefault="00A06EB1" w:rsidP="00B75119">
      <w:pPr>
        <w:tabs>
          <w:tab w:val="left" w:pos="7425"/>
        </w:tabs>
        <w:jc w:val="both"/>
        <w:rPr>
          <w:del w:id="228" w:author="Karthik Raja C Chandrasekaran" w:date="2019-03-22T12:14:00Z"/>
          <w:rFonts w:ascii="Times New Roman" w:hAnsi="Times New Roman" w:cs="Times New Roman"/>
          <w:sz w:val="28"/>
          <w:szCs w:val="32"/>
        </w:rPr>
      </w:pPr>
      <w:r>
        <w:rPr>
          <w:rFonts w:ascii="Times New Roman" w:hAnsi="Times New Roman" w:cs="Times New Roman"/>
          <w:b/>
          <w:sz w:val="28"/>
          <w:szCs w:val="32"/>
        </w:rPr>
        <w:t xml:space="preserve">             </w:t>
      </w:r>
      <w:r w:rsidR="008A75CB" w:rsidRPr="00B16D10">
        <w:rPr>
          <w:rFonts w:ascii="Times New Roman" w:hAnsi="Times New Roman" w:cs="Times New Roman"/>
          <w:sz w:val="28"/>
          <w:szCs w:val="32"/>
        </w:rPr>
        <w:t>As</w:t>
      </w:r>
      <w:r w:rsidR="008A75CB">
        <w:rPr>
          <w:rFonts w:ascii="Times New Roman" w:hAnsi="Times New Roman" w:cs="Times New Roman"/>
          <w:b/>
          <w:sz w:val="28"/>
          <w:szCs w:val="32"/>
        </w:rPr>
        <w:t xml:space="preserve"> </w:t>
      </w:r>
      <w:r w:rsidR="008A75CB">
        <w:rPr>
          <w:rFonts w:ascii="Times New Roman" w:hAnsi="Times New Roman" w:cs="Times New Roman"/>
          <w:sz w:val="28"/>
          <w:szCs w:val="32"/>
        </w:rPr>
        <w:t xml:space="preserve">the increase in demand of new upcoming technologies that are being implemented in socially responsible causes this technology will </w:t>
      </w:r>
      <w:r>
        <w:rPr>
          <w:rFonts w:ascii="Times New Roman" w:hAnsi="Times New Roman" w:cs="Times New Roman"/>
          <w:sz w:val="28"/>
          <w:szCs w:val="32"/>
        </w:rPr>
        <w:t xml:space="preserve">also take its place in such causes that prevents massacres in train accidents and be responsible for saving hundreds of lives in preventing such accidents. Railway track joints monitoring system provides </w:t>
      </w:r>
      <w:del w:id="229" w:author="Karthik Raja C Chandrasekaran" w:date="2019-03-22T12:21:00Z">
        <w:r w:rsidDel="004D29A0">
          <w:rPr>
            <w:rFonts w:ascii="Times New Roman" w:hAnsi="Times New Roman" w:cs="Times New Roman"/>
            <w:sz w:val="28"/>
            <w:szCs w:val="32"/>
          </w:rPr>
          <w:delText>a</w:delText>
        </w:r>
      </w:del>
      <w:r>
        <w:rPr>
          <w:rFonts w:ascii="Times New Roman" w:hAnsi="Times New Roman" w:cs="Times New Roman"/>
          <w:sz w:val="28"/>
          <w:szCs w:val="32"/>
        </w:rPr>
        <w:t xml:space="preserve"> ease of access and maintenance to the railway employees and to access the faulty regions of the track joints.</w:t>
      </w:r>
      <w:ins w:id="230" w:author="Karthik Raja C Chandrasekaran" w:date="2019-03-22T12:14:00Z">
        <w:r w:rsidR="004D29A0">
          <w:rPr>
            <w:rFonts w:ascii="Times New Roman" w:hAnsi="Times New Roman" w:cs="Times New Roman"/>
            <w:sz w:val="28"/>
            <w:szCs w:val="32"/>
          </w:rPr>
          <w:t xml:space="preserve"> </w:t>
        </w:r>
      </w:ins>
    </w:p>
    <w:p w:rsidR="00B16D10" w:rsidRDefault="00A06EB1" w:rsidP="00B16D10">
      <w:pPr>
        <w:tabs>
          <w:tab w:val="left" w:pos="7425"/>
        </w:tabs>
        <w:jc w:val="both"/>
        <w:rPr>
          <w:rFonts w:ascii="Times New Roman" w:hAnsi="Times New Roman" w:cs="Times New Roman"/>
          <w:sz w:val="28"/>
          <w:szCs w:val="32"/>
        </w:rPr>
      </w:pPr>
      <w:del w:id="231" w:author="Karthik Raja C Chandrasekaran" w:date="2019-03-22T12:14:00Z">
        <w:r w:rsidDel="004D29A0">
          <w:rPr>
            <w:rFonts w:ascii="Times New Roman" w:hAnsi="Times New Roman" w:cs="Times New Roman"/>
            <w:sz w:val="28"/>
            <w:szCs w:val="32"/>
          </w:rPr>
          <w:delText xml:space="preserve">           </w:delText>
        </w:r>
      </w:del>
      <w:r>
        <w:rPr>
          <w:rFonts w:ascii="Times New Roman" w:hAnsi="Times New Roman" w:cs="Times New Roman"/>
          <w:sz w:val="28"/>
          <w:szCs w:val="32"/>
        </w:rPr>
        <w:t>Not only finding the faults or any cracks but also preventing accidents by stopping the currently approaching train near the which saves the people travelling in that train. Further improvements can also be made by adding additional sensors</w:t>
      </w:r>
      <w:r w:rsidR="00642176">
        <w:rPr>
          <w:rFonts w:ascii="Times New Roman" w:hAnsi="Times New Roman" w:cs="Times New Roman"/>
          <w:sz w:val="28"/>
          <w:szCs w:val="32"/>
        </w:rPr>
        <w:t xml:space="preserve"> and gaining more precision with the advancements in technology.</w:t>
      </w:r>
      <w:ins w:id="232" w:author="Karthik Raja C Chandrasekaran" w:date="2019-03-22T12:18:00Z">
        <w:r w:rsidR="004D29A0">
          <w:rPr>
            <w:rFonts w:ascii="Times New Roman" w:hAnsi="Times New Roman" w:cs="Times New Roman"/>
            <w:sz w:val="28"/>
            <w:szCs w:val="32"/>
          </w:rPr>
          <w:t xml:space="preserve"> By means of monitoring the joints </w:t>
        </w:r>
      </w:ins>
      <w:ins w:id="233" w:author="Karthik Raja C Chandrasekaran" w:date="2019-03-22T12:19:00Z">
        <w:r w:rsidR="004D29A0">
          <w:rPr>
            <w:rFonts w:ascii="Times New Roman" w:hAnsi="Times New Roman" w:cs="Times New Roman"/>
            <w:sz w:val="28"/>
            <w:szCs w:val="32"/>
          </w:rPr>
          <w:t>with more precision and fast transfer could save time and prevent accidents.</w:t>
        </w:r>
      </w:ins>
      <w:ins w:id="234" w:author="Karthik Raja C Chandrasekaran" w:date="2019-03-22T12:21:00Z">
        <w:r w:rsidR="004D29A0">
          <w:rPr>
            <w:rFonts w:ascii="Times New Roman" w:hAnsi="Times New Roman" w:cs="Times New Roman"/>
            <w:sz w:val="28"/>
            <w:szCs w:val="32"/>
          </w:rPr>
          <w:t xml:space="preserve"> </w:t>
        </w:r>
      </w:ins>
      <w:del w:id="235" w:author="Karthik Raja C Chandrasekaran" w:date="2019-03-22T12:19:00Z">
        <w:r w:rsidR="00642176" w:rsidDel="004D29A0">
          <w:rPr>
            <w:rFonts w:ascii="Times New Roman" w:hAnsi="Times New Roman" w:cs="Times New Roman"/>
            <w:sz w:val="28"/>
            <w:szCs w:val="32"/>
          </w:rPr>
          <w:delText xml:space="preserve"> </w:delText>
        </w:r>
      </w:del>
      <w:del w:id="236" w:author="Karthik Raja C Chandrasekaran" w:date="2019-03-22T12:14:00Z">
        <w:r w:rsidDel="004D29A0">
          <w:rPr>
            <w:rFonts w:ascii="Times New Roman" w:hAnsi="Times New Roman" w:cs="Times New Roman"/>
            <w:sz w:val="28"/>
            <w:szCs w:val="32"/>
          </w:rPr>
          <w:delText xml:space="preserve"> </w:delText>
        </w:r>
        <w:r w:rsidR="008A75CB" w:rsidDel="004D29A0">
          <w:rPr>
            <w:rFonts w:ascii="Times New Roman" w:hAnsi="Times New Roman" w:cs="Times New Roman"/>
            <w:sz w:val="28"/>
            <w:szCs w:val="32"/>
          </w:rPr>
          <w:delText xml:space="preserve">  </w:delText>
        </w:r>
      </w:del>
    </w:p>
    <w:p w:rsidR="00B16D10" w:rsidRPr="00B16D10" w:rsidDel="004D29A0" w:rsidRDefault="004D29A0" w:rsidP="00387644">
      <w:pPr>
        <w:tabs>
          <w:tab w:val="left" w:pos="7425"/>
        </w:tabs>
        <w:jc w:val="both"/>
        <w:rPr>
          <w:del w:id="237" w:author="Karthik Raja C Chandrasekaran" w:date="2019-03-22T12:13:00Z"/>
          <w:rFonts w:ascii="Times New Roman" w:hAnsi="Times New Roman" w:cs="Times New Roman"/>
          <w:sz w:val="28"/>
          <w:szCs w:val="32"/>
        </w:rPr>
        <w:pPrChange w:id="238" w:author="Karthik Raja C Chandrasekaran" w:date="2019-03-22T12:46:00Z">
          <w:pPr>
            <w:tabs>
              <w:tab w:val="left" w:pos="7425"/>
            </w:tabs>
            <w:jc w:val="both"/>
          </w:pPr>
        </w:pPrChange>
      </w:pPr>
      <w:ins w:id="239" w:author="Karthik Raja C Chandrasekaran" w:date="2019-03-22T12:21:00Z">
        <w:r>
          <w:rPr>
            <w:rFonts w:ascii="Times New Roman" w:hAnsi="Times New Roman" w:cs="Times New Roman"/>
            <w:bCs/>
            <w:sz w:val="28"/>
            <w:szCs w:val="32"/>
          </w:rPr>
          <w:t xml:space="preserve">Future implements </w:t>
        </w:r>
        <w:r w:rsidR="00D94FCA">
          <w:rPr>
            <w:rFonts w:ascii="Times New Roman" w:hAnsi="Times New Roman" w:cs="Times New Roman"/>
            <w:bCs/>
            <w:sz w:val="28"/>
            <w:szCs w:val="32"/>
          </w:rPr>
          <w:t>such as increased</w:t>
        </w:r>
        <w:r>
          <w:rPr>
            <w:rFonts w:ascii="Times New Roman" w:hAnsi="Times New Roman" w:cs="Times New Roman"/>
            <w:bCs/>
            <w:sz w:val="28"/>
            <w:szCs w:val="32"/>
          </w:rPr>
          <w:t xml:space="preserve"> </w:t>
        </w:r>
      </w:ins>
      <w:ins w:id="240" w:author="Karthik Raja C Chandrasekaran" w:date="2019-03-22T12:30:00Z">
        <w:r w:rsidR="00D94FCA">
          <w:rPr>
            <w:rFonts w:ascii="Times New Roman" w:hAnsi="Times New Roman" w:cs="Times New Roman"/>
            <w:bCs/>
            <w:sz w:val="28"/>
            <w:szCs w:val="32"/>
          </w:rPr>
          <w:t>range in</w:t>
        </w:r>
      </w:ins>
      <w:ins w:id="241" w:author="Karthik Raja C Chandrasekaran" w:date="2019-03-22T12:34:00Z">
        <w:r w:rsidR="00A27BA3">
          <w:rPr>
            <w:rFonts w:ascii="Times New Roman" w:hAnsi="Times New Roman" w:cs="Times New Roman"/>
            <w:bCs/>
            <w:sz w:val="28"/>
            <w:szCs w:val="32"/>
          </w:rPr>
          <w:t xml:space="preserve"> information</w:t>
        </w:r>
      </w:ins>
      <w:ins w:id="242" w:author="Karthik Raja C Chandrasekaran" w:date="2019-03-22T12:31:00Z">
        <w:r w:rsidR="00D94FCA">
          <w:rPr>
            <w:rFonts w:ascii="Times New Roman" w:hAnsi="Times New Roman" w:cs="Times New Roman"/>
            <w:bCs/>
            <w:sz w:val="28"/>
            <w:szCs w:val="32"/>
          </w:rPr>
          <w:t xml:space="preserve"> transmission and </w:t>
        </w:r>
      </w:ins>
      <w:ins w:id="243" w:author="Karthik Raja C Chandrasekaran" w:date="2019-03-22T12:32:00Z">
        <w:r w:rsidR="00A27BA3">
          <w:rPr>
            <w:rFonts w:ascii="Times New Roman" w:hAnsi="Times New Roman" w:cs="Times New Roman"/>
            <w:bCs/>
            <w:sz w:val="28"/>
            <w:szCs w:val="32"/>
          </w:rPr>
          <w:t>speed of</w:t>
        </w:r>
      </w:ins>
      <w:ins w:id="244" w:author="Karthik Raja C Chandrasekaran" w:date="2019-03-22T12:34:00Z">
        <w:r w:rsidR="00A27BA3">
          <w:rPr>
            <w:rFonts w:ascii="Times New Roman" w:hAnsi="Times New Roman" w:cs="Times New Roman"/>
            <w:bCs/>
            <w:sz w:val="28"/>
            <w:szCs w:val="32"/>
          </w:rPr>
          <w:t xml:space="preserve"> information</w:t>
        </w:r>
      </w:ins>
      <w:ins w:id="245" w:author="Karthik Raja C Chandrasekaran" w:date="2019-03-22T12:32:00Z">
        <w:r w:rsidR="00A27BA3">
          <w:rPr>
            <w:rFonts w:ascii="Times New Roman" w:hAnsi="Times New Roman" w:cs="Times New Roman"/>
            <w:bCs/>
            <w:sz w:val="28"/>
            <w:szCs w:val="32"/>
          </w:rPr>
          <w:t xml:space="preserve"> </w:t>
        </w:r>
      </w:ins>
      <w:ins w:id="246" w:author="Karthik Raja C Chandrasekaran" w:date="2019-03-22T12:34:00Z">
        <w:r w:rsidR="00A27BA3">
          <w:rPr>
            <w:rFonts w:ascii="Times New Roman" w:hAnsi="Times New Roman" w:cs="Times New Roman"/>
            <w:bCs/>
            <w:sz w:val="28"/>
            <w:szCs w:val="32"/>
          </w:rPr>
          <w:t xml:space="preserve">retrieval can be improved </w:t>
        </w:r>
      </w:ins>
      <w:ins w:id="247" w:author="Karthik Raja C Chandrasekaran" w:date="2019-03-22T12:39:00Z">
        <w:r w:rsidR="00A27BA3">
          <w:rPr>
            <w:rFonts w:ascii="Times New Roman" w:hAnsi="Times New Roman" w:cs="Times New Roman"/>
            <w:bCs/>
            <w:sz w:val="28"/>
            <w:szCs w:val="32"/>
          </w:rPr>
          <w:t xml:space="preserve">that </w:t>
        </w:r>
      </w:ins>
      <w:ins w:id="248" w:author="Karthik Raja C Chandrasekaran" w:date="2019-03-22T12:34:00Z">
        <w:r w:rsidR="00A27BA3">
          <w:rPr>
            <w:rFonts w:ascii="Times New Roman" w:hAnsi="Times New Roman" w:cs="Times New Roman"/>
            <w:bCs/>
            <w:sz w:val="28"/>
            <w:szCs w:val="32"/>
          </w:rPr>
          <w:t>can make maintenance team with more fast response</w:t>
        </w:r>
      </w:ins>
      <w:ins w:id="249" w:author="Karthik Raja C Chandrasekaran" w:date="2019-03-22T12:39:00Z">
        <w:r w:rsidR="00A27BA3">
          <w:rPr>
            <w:rFonts w:ascii="Times New Roman" w:hAnsi="Times New Roman" w:cs="Times New Roman"/>
            <w:bCs/>
            <w:sz w:val="28"/>
            <w:szCs w:val="32"/>
          </w:rPr>
          <w:t xml:space="preserve">. </w:t>
        </w:r>
      </w:ins>
      <w:ins w:id="250" w:author="Karthik Raja C Chandrasekaran" w:date="2019-03-22T12:34:00Z">
        <w:r w:rsidR="00A27BA3">
          <w:rPr>
            <w:rFonts w:ascii="Times New Roman" w:hAnsi="Times New Roman" w:cs="Times New Roman"/>
            <w:bCs/>
            <w:sz w:val="28"/>
            <w:szCs w:val="32"/>
          </w:rPr>
          <w:t>Providing</w:t>
        </w:r>
      </w:ins>
      <w:ins w:id="251" w:author="Karthik Raja C Chandrasekaran" w:date="2019-03-22T12:39:00Z">
        <w:r w:rsidR="00A27BA3">
          <w:rPr>
            <w:rFonts w:ascii="Times New Roman" w:hAnsi="Times New Roman" w:cs="Times New Roman"/>
            <w:bCs/>
            <w:sz w:val="28"/>
            <w:szCs w:val="32"/>
          </w:rPr>
          <w:t xml:space="preserve"> additional components such as </w:t>
        </w:r>
      </w:ins>
      <w:ins w:id="252" w:author="Karthik Raja C Chandrasekaran" w:date="2019-03-22T12:40:00Z">
        <w:r w:rsidR="00A27BA3">
          <w:rPr>
            <w:rFonts w:ascii="Times New Roman" w:hAnsi="Times New Roman" w:cs="Times New Roman"/>
            <w:bCs/>
            <w:sz w:val="28"/>
            <w:szCs w:val="32"/>
          </w:rPr>
          <w:t>GPS et</w:t>
        </w:r>
        <w:r w:rsidR="00387644">
          <w:rPr>
            <w:rFonts w:ascii="Times New Roman" w:hAnsi="Times New Roman" w:cs="Times New Roman"/>
            <w:bCs/>
            <w:sz w:val="28"/>
            <w:szCs w:val="32"/>
          </w:rPr>
          <w:t xml:space="preserve">c. could improve the accuracy to identify </w:t>
        </w:r>
      </w:ins>
      <w:ins w:id="253" w:author="Karthik Raja C Chandrasekaran" w:date="2019-03-22T12:41:00Z">
        <w:r w:rsidR="00A27BA3">
          <w:rPr>
            <w:rFonts w:ascii="Times New Roman" w:hAnsi="Times New Roman" w:cs="Times New Roman"/>
            <w:bCs/>
            <w:sz w:val="28"/>
            <w:szCs w:val="32"/>
          </w:rPr>
          <w:t xml:space="preserve">the position of the particular </w:t>
        </w:r>
        <w:r w:rsidR="00387644">
          <w:rPr>
            <w:rFonts w:ascii="Times New Roman" w:hAnsi="Times New Roman" w:cs="Times New Roman"/>
            <w:bCs/>
            <w:sz w:val="28"/>
            <w:szCs w:val="32"/>
          </w:rPr>
          <w:t xml:space="preserve">system which has detected </w:t>
        </w:r>
      </w:ins>
      <w:ins w:id="254" w:author="Karthik Raja C Chandrasekaran" w:date="2019-03-22T12:42:00Z">
        <w:r w:rsidR="00387644">
          <w:rPr>
            <w:rFonts w:ascii="Times New Roman" w:hAnsi="Times New Roman" w:cs="Times New Roman"/>
            <w:bCs/>
            <w:sz w:val="28"/>
            <w:szCs w:val="32"/>
          </w:rPr>
          <w:t>the</w:t>
        </w:r>
      </w:ins>
      <w:ins w:id="255" w:author="Karthik Raja C Chandrasekaran" w:date="2019-03-22T12:41:00Z">
        <w:r w:rsidR="00387644">
          <w:rPr>
            <w:rFonts w:ascii="Times New Roman" w:hAnsi="Times New Roman" w:cs="Times New Roman"/>
            <w:bCs/>
            <w:sz w:val="28"/>
            <w:szCs w:val="32"/>
          </w:rPr>
          <w:t xml:space="preserve"> </w:t>
        </w:r>
      </w:ins>
      <w:ins w:id="256" w:author="Karthik Raja C Chandrasekaran" w:date="2019-03-22T12:34:00Z">
        <w:r w:rsidR="00387644">
          <w:rPr>
            <w:rFonts w:ascii="Times New Roman" w:hAnsi="Times New Roman" w:cs="Times New Roman"/>
            <w:bCs/>
            <w:sz w:val="28"/>
            <w:szCs w:val="32"/>
          </w:rPr>
          <w:t xml:space="preserve">crack or </w:t>
        </w:r>
      </w:ins>
      <w:ins w:id="257" w:author="Karthik Raja C Chandrasekaran" w:date="2019-03-22T12:45:00Z">
        <w:r w:rsidR="00387644">
          <w:rPr>
            <w:rFonts w:ascii="Times New Roman" w:hAnsi="Times New Roman" w:cs="Times New Roman"/>
            <w:bCs/>
            <w:sz w:val="28"/>
            <w:szCs w:val="32"/>
          </w:rPr>
          <w:t>discontinuity</w:t>
        </w:r>
      </w:ins>
      <w:ins w:id="258" w:author="Karthik Raja C Chandrasekaran" w:date="2019-03-22T12:34:00Z">
        <w:r w:rsidR="00387644">
          <w:rPr>
            <w:rFonts w:ascii="Times New Roman" w:hAnsi="Times New Roman" w:cs="Times New Roman"/>
            <w:bCs/>
            <w:sz w:val="28"/>
            <w:szCs w:val="32"/>
          </w:rPr>
          <w:t xml:space="preserve"> </w:t>
        </w:r>
      </w:ins>
      <w:ins w:id="259" w:author="Karthik Raja C Chandrasekaran" w:date="2019-03-22T12:45:00Z">
        <w:r w:rsidR="00387644">
          <w:rPr>
            <w:rFonts w:ascii="Times New Roman" w:hAnsi="Times New Roman" w:cs="Times New Roman"/>
            <w:bCs/>
            <w:sz w:val="28"/>
            <w:szCs w:val="32"/>
          </w:rPr>
          <w:t>or displacement.</w:t>
        </w:r>
      </w:ins>
      <w:ins w:id="260" w:author="Karthik Raja C Chandrasekaran" w:date="2019-03-22T12:46:00Z">
        <w:r w:rsidR="00387644">
          <w:rPr>
            <w:rFonts w:ascii="Times New Roman" w:hAnsi="Times New Roman" w:cs="Times New Roman"/>
            <w:bCs/>
            <w:sz w:val="28"/>
            <w:szCs w:val="32"/>
          </w:rPr>
          <w:t xml:space="preserve"> Other than identifying the particular system and problem ,if any train passing by the track has to be stopped can be improved by using </w:t>
        </w:r>
      </w:ins>
      <w:ins w:id="261" w:author="Karthik Raja C Chandrasekaran" w:date="2019-03-22T12:47:00Z">
        <w:r w:rsidR="00387644">
          <w:rPr>
            <w:rFonts w:ascii="Times New Roman" w:hAnsi="Times New Roman" w:cs="Times New Roman"/>
            <w:bCs/>
            <w:sz w:val="28"/>
            <w:szCs w:val="32"/>
          </w:rPr>
          <w:t>powerful</w:t>
        </w:r>
      </w:ins>
      <w:ins w:id="262" w:author="Karthik Raja C Chandrasekaran" w:date="2019-03-22T12:46:00Z">
        <w:r w:rsidR="00387644">
          <w:rPr>
            <w:rFonts w:ascii="Times New Roman" w:hAnsi="Times New Roman" w:cs="Times New Roman"/>
            <w:bCs/>
            <w:sz w:val="28"/>
            <w:szCs w:val="32"/>
          </w:rPr>
          <w:t xml:space="preserve"> transmitter and </w:t>
        </w:r>
      </w:ins>
      <w:ins w:id="263" w:author="Karthik Raja C Chandrasekaran" w:date="2019-03-22T12:48:00Z">
        <w:r w:rsidR="00387644">
          <w:rPr>
            <w:rFonts w:ascii="Times New Roman" w:hAnsi="Times New Roman" w:cs="Times New Roman"/>
            <w:bCs/>
            <w:sz w:val="28"/>
            <w:szCs w:val="32"/>
          </w:rPr>
          <w:t>receiver</w:t>
        </w:r>
      </w:ins>
      <w:ins w:id="264" w:author="Karthik Raja C Chandrasekaran" w:date="2019-03-22T12:46:00Z">
        <w:r w:rsidR="00387644">
          <w:rPr>
            <w:rFonts w:ascii="Times New Roman" w:hAnsi="Times New Roman" w:cs="Times New Roman"/>
            <w:bCs/>
            <w:sz w:val="28"/>
            <w:szCs w:val="32"/>
          </w:rPr>
          <w:t xml:space="preserve"> </w:t>
        </w:r>
      </w:ins>
      <w:ins w:id="265" w:author="Karthik Raja C Chandrasekaran" w:date="2019-03-22T12:48:00Z">
        <w:r w:rsidR="00387644">
          <w:rPr>
            <w:rFonts w:ascii="Times New Roman" w:hAnsi="Times New Roman" w:cs="Times New Roman"/>
            <w:bCs/>
            <w:sz w:val="28"/>
            <w:szCs w:val="32"/>
          </w:rPr>
          <w:t>so as to protect the lives of the passengers.</w:t>
        </w:r>
      </w:ins>
      <w:del w:id="266" w:author="Karthik Raja C Chandrasekaran" w:date="2019-03-22T12:13:00Z">
        <w:r w:rsidR="00B16D10" w:rsidDel="004D29A0">
          <w:rPr>
            <w:rFonts w:ascii="Times New Roman" w:hAnsi="Times New Roman" w:cs="Times New Roman"/>
            <w:b/>
            <w:bCs/>
            <w:sz w:val="32"/>
            <w:szCs w:val="32"/>
          </w:rPr>
          <w:delText>PROJECT SCOPE</w:delText>
        </w:r>
      </w:del>
    </w:p>
    <w:p w:rsidR="00B16D10" w:rsidDel="004D29A0" w:rsidRDefault="00B16D10" w:rsidP="00387644">
      <w:pPr>
        <w:autoSpaceDE w:val="0"/>
        <w:autoSpaceDN w:val="0"/>
        <w:adjustRightInd w:val="0"/>
        <w:ind w:firstLine="720"/>
        <w:jc w:val="both"/>
        <w:rPr>
          <w:del w:id="267" w:author="Karthik Raja C Chandrasekaran" w:date="2019-03-22T12:12:00Z"/>
          <w:rFonts w:ascii="Times New Roman" w:hAnsi="Times New Roman"/>
          <w:color w:val="000000"/>
          <w:sz w:val="28"/>
          <w:szCs w:val="28"/>
        </w:rPr>
        <w:pPrChange w:id="268" w:author="Karthik Raja C Chandrasekaran" w:date="2019-03-22T12:46:00Z">
          <w:pPr>
            <w:autoSpaceDE w:val="0"/>
            <w:autoSpaceDN w:val="0"/>
            <w:adjustRightInd w:val="0"/>
            <w:jc w:val="both"/>
          </w:pPr>
        </w:pPrChange>
      </w:pPr>
      <w:del w:id="269" w:author="Karthik Raja C Chandrasekaran" w:date="2019-03-22T12:12:00Z">
        <w:r w:rsidDel="004D29A0">
          <w:rPr>
            <w:rFonts w:ascii="Times New Roman" w:hAnsi="Times New Roman"/>
            <w:color w:val="000000"/>
            <w:sz w:val="28"/>
            <w:szCs w:val="28"/>
          </w:rPr>
          <w:delText>The explosively growing demand of internet of things (IoT) has rendered broad scale advancements in the fields across sensors, radio access, network, and hardware/software platforms for mass-market applications. A cost-effective IoT solution consisting of device platform, gateway, IoT network and platform server for smart railway infrastructure. The IoT solution applied for the smart railway application makes it easy to grasp the condition information distributed over a wide railway area. One of the important issues for railway operators is maintenance of their railway systems. The railway system consists of various entities including train vehicles, tracks, facilities (i.e. tunnels and bridges), catenary and electrical devices in trackside. It is essential for the railway operators to guarantee that every entity of the railway system operates in good condition. Any operational faults are supposed to be strictly prevented, because an unexpected fault may threat the safety of massive passengers.</w:delText>
        </w:r>
      </w:del>
    </w:p>
    <w:p w:rsidR="00B16D10" w:rsidDel="004D29A0" w:rsidRDefault="00B16D10" w:rsidP="00387644">
      <w:pPr>
        <w:autoSpaceDE w:val="0"/>
        <w:autoSpaceDN w:val="0"/>
        <w:adjustRightInd w:val="0"/>
        <w:jc w:val="both"/>
        <w:rPr>
          <w:del w:id="270" w:author="Karthik Raja C Chandrasekaran" w:date="2019-03-22T12:12:00Z"/>
          <w:rFonts w:ascii="Times New Roman" w:hAnsi="Times New Roman"/>
          <w:color w:val="000000"/>
          <w:sz w:val="28"/>
          <w:szCs w:val="28"/>
        </w:rPr>
        <w:pPrChange w:id="271" w:author="Karthik Raja C Chandrasekaran" w:date="2019-03-22T12:46:00Z">
          <w:pPr>
            <w:autoSpaceDE w:val="0"/>
            <w:autoSpaceDN w:val="0"/>
            <w:adjustRightInd w:val="0"/>
            <w:jc w:val="both"/>
          </w:pPr>
        </w:pPrChange>
      </w:pPr>
      <w:del w:id="272" w:author="Karthik Raja C Chandrasekaran" w:date="2019-03-22T12:12:00Z">
        <w:r w:rsidDel="004D29A0">
          <w:rPr>
            <w:rFonts w:ascii="Times New Roman" w:hAnsi="Times New Roman"/>
            <w:color w:val="000000"/>
            <w:sz w:val="28"/>
            <w:szCs w:val="28"/>
          </w:rPr>
          <w:delText>The proposed railway locomotive monitoring systems as the facilities like estimation of the fuel consumption &amp; distance covered by train, to detect unwanted objects on tracks &amp; any cracking in the tracks and also provide health services to the passengers.</w:delText>
        </w:r>
      </w:del>
    </w:p>
    <w:p w:rsidR="00B16D10" w:rsidRPr="0084326D" w:rsidDel="004D29A0" w:rsidRDefault="00B16D10" w:rsidP="00387644">
      <w:pPr>
        <w:autoSpaceDE w:val="0"/>
        <w:autoSpaceDN w:val="0"/>
        <w:adjustRightInd w:val="0"/>
        <w:jc w:val="both"/>
        <w:rPr>
          <w:del w:id="273" w:author="Karthik Raja C Chandrasekaran" w:date="2019-03-22T12:12:00Z"/>
          <w:rFonts w:ascii="Times New Roman" w:hAnsi="Times New Roman"/>
          <w:color w:val="000000"/>
          <w:sz w:val="28"/>
          <w:szCs w:val="28"/>
        </w:rPr>
        <w:pPrChange w:id="274" w:author="Karthik Raja C Chandrasekaran" w:date="2019-03-22T12:46:00Z">
          <w:pPr>
            <w:autoSpaceDE w:val="0"/>
            <w:autoSpaceDN w:val="0"/>
            <w:adjustRightInd w:val="0"/>
            <w:jc w:val="both"/>
          </w:pPr>
        </w:pPrChange>
      </w:pPr>
      <w:del w:id="275" w:author="Karthik Raja C Chandrasekaran" w:date="2019-03-22T12:12:00Z">
        <w:r w:rsidDel="004D29A0">
          <w:rPr>
            <w:rFonts w:ascii="Times New Roman" w:hAnsi="Times New Roman"/>
            <w:color w:val="000000"/>
            <w:sz w:val="28"/>
            <w:szCs w:val="28"/>
          </w:rPr>
          <w:delText>We evaluate several aspects of our system including bit error rate, external disturbances and the accuracy of our sensor scheme. Although the sensors are sensitive to sender / receiver orientation, our effective transmission rate is in ideal settings, and we achieve near perfect sensor accuracy.</w:delText>
        </w:r>
      </w:del>
    </w:p>
    <w:p w:rsidR="00B16D10" w:rsidRPr="00A06EB1" w:rsidDel="004D29A0" w:rsidRDefault="00B16D10" w:rsidP="00387644">
      <w:pPr>
        <w:tabs>
          <w:tab w:val="left" w:pos="7425"/>
        </w:tabs>
        <w:jc w:val="both"/>
        <w:rPr>
          <w:del w:id="276" w:author="Karthik Raja C Chandrasekaran" w:date="2019-03-22T12:13:00Z"/>
          <w:rFonts w:ascii="Times New Roman" w:hAnsi="Times New Roman" w:cs="Times New Roman"/>
          <w:sz w:val="28"/>
          <w:szCs w:val="32"/>
        </w:rPr>
        <w:pPrChange w:id="277" w:author="Karthik Raja C Chandrasekaran" w:date="2019-03-22T12:46:00Z">
          <w:pPr>
            <w:tabs>
              <w:tab w:val="left" w:pos="7425"/>
            </w:tabs>
            <w:jc w:val="both"/>
          </w:pPr>
        </w:pPrChange>
      </w:pPr>
    </w:p>
    <w:p w:rsidR="00B76629" w:rsidDel="004D29A0" w:rsidRDefault="008A75CB" w:rsidP="00387644">
      <w:pPr>
        <w:tabs>
          <w:tab w:val="left" w:pos="5898"/>
        </w:tabs>
        <w:jc w:val="both"/>
        <w:rPr>
          <w:del w:id="278" w:author="Karthik Raja C Chandrasekaran" w:date="2019-03-22T12:13:00Z"/>
          <w:rFonts w:ascii="Times New Roman" w:hAnsi="Times New Roman" w:cs="Times New Roman"/>
          <w:b/>
          <w:sz w:val="32"/>
          <w:szCs w:val="32"/>
        </w:rPr>
        <w:pPrChange w:id="279" w:author="Karthik Raja C Chandrasekaran" w:date="2019-03-22T12:46:00Z">
          <w:pPr>
            <w:tabs>
              <w:tab w:val="left" w:pos="5898"/>
            </w:tabs>
            <w:jc w:val="both"/>
          </w:pPr>
        </w:pPrChange>
      </w:pPr>
      <w:del w:id="280" w:author="Karthik Raja C Chandrasekaran" w:date="2019-03-22T12:13:00Z">
        <w:r w:rsidDel="004D29A0">
          <w:rPr>
            <w:rFonts w:ascii="Times New Roman" w:hAnsi="Times New Roman" w:cs="Times New Roman"/>
            <w:b/>
            <w:sz w:val="32"/>
            <w:szCs w:val="32"/>
          </w:rPr>
          <w:delText xml:space="preserve">     </w:delText>
        </w:r>
        <w:r w:rsidR="00751A6B" w:rsidDel="004D29A0">
          <w:rPr>
            <w:rFonts w:ascii="Times New Roman" w:hAnsi="Times New Roman" w:cs="Times New Roman"/>
            <w:b/>
            <w:sz w:val="32"/>
            <w:szCs w:val="32"/>
          </w:rPr>
          <w:delText xml:space="preserve">        </w:delText>
        </w:r>
      </w:del>
    </w:p>
    <w:p w:rsidR="00235626" w:rsidRDefault="00235626" w:rsidP="00387644">
      <w:pPr>
        <w:jc w:val="left"/>
        <w:rPr>
          <w:rFonts w:ascii="Times New Roman" w:hAnsi="Times New Roman" w:cs="Times New Roman"/>
          <w:b/>
          <w:bCs/>
          <w:sz w:val="32"/>
          <w:szCs w:val="32"/>
        </w:rPr>
        <w:pPrChange w:id="281" w:author="Karthik Raja C Chandrasekaran" w:date="2019-03-22T12:46:00Z">
          <w:pPr>
            <w:spacing w:line="276" w:lineRule="auto"/>
            <w:jc w:val="left"/>
          </w:pPr>
        </w:pPrChange>
      </w:pPr>
      <w:r>
        <w:rPr>
          <w:rFonts w:ascii="Times New Roman" w:hAnsi="Times New Roman" w:cs="Times New Roman"/>
          <w:b/>
          <w:bCs/>
          <w:sz w:val="32"/>
          <w:szCs w:val="32"/>
        </w:rPr>
        <w:br w:type="page"/>
      </w:r>
    </w:p>
    <w:p w:rsidR="00986820" w:rsidRPr="00F7431A" w:rsidRDefault="00F7431A" w:rsidP="00235626">
      <w:pPr>
        <w:rPr>
          <w:rFonts w:ascii="Times New Roman" w:hAnsi="Times New Roman" w:cs="Times New Roman"/>
          <w:b/>
          <w:bCs/>
          <w:sz w:val="32"/>
          <w:szCs w:val="32"/>
        </w:rPr>
      </w:pPr>
      <w:r w:rsidRPr="00F7431A">
        <w:rPr>
          <w:rFonts w:ascii="Times New Roman" w:hAnsi="Times New Roman" w:cs="Times New Roman"/>
          <w:b/>
          <w:bCs/>
          <w:sz w:val="32"/>
          <w:szCs w:val="32"/>
        </w:rPr>
        <w:lastRenderedPageBreak/>
        <w:t>REFERENCES</w:t>
      </w:r>
    </w:p>
    <w:p w:rsidR="00751A6B" w:rsidRPr="00751A6B" w:rsidRDefault="00751A6B" w:rsidP="00751A6B">
      <w:pPr>
        <w:pStyle w:val="Default"/>
        <w:spacing w:line="360" w:lineRule="auto"/>
        <w:rPr>
          <w:bCs/>
          <w:sz w:val="28"/>
          <w:szCs w:val="28"/>
          <w:lang w:val="en-US"/>
        </w:rPr>
      </w:pPr>
      <w:r>
        <w:rPr>
          <w:sz w:val="28"/>
          <w:szCs w:val="28"/>
        </w:rPr>
        <w:t>[1]</w:t>
      </w:r>
      <w:r w:rsidRPr="00751A6B">
        <w:rPr>
          <w:sz w:val="28"/>
          <w:szCs w:val="28"/>
        </w:rPr>
        <w:t xml:space="preserve"> </w:t>
      </w:r>
      <w:r w:rsidRPr="00260F82">
        <w:rPr>
          <w:rFonts w:ascii="Times-Roman" w:hAnsi="Times-Roman" w:cs="Times-Roman"/>
          <w:color w:val="231F20"/>
          <w:sz w:val="28"/>
          <w:szCs w:val="28"/>
        </w:rPr>
        <w:t xml:space="preserve"> </w:t>
      </w:r>
      <w:r w:rsidRPr="00260F82">
        <w:rPr>
          <w:bCs/>
          <w:sz w:val="28"/>
          <w:szCs w:val="28"/>
          <w:lang w:val="en-US"/>
        </w:rPr>
        <w:t xml:space="preserve">Ashwini G </w:t>
      </w:r>
      <w:r>
        <w:rPr>
          <w:bCs/>
          <w:sz w:val="28"/>
          <w:szCs w:val="28"/>
          <w:lang w:val="en-US"/>
        </w:rPr>
        <w:t>V, Manasa M1, Ramya K, Ashoka</w:t>
      </w:r>
      <w:r w:rsidRPr="00260F82">
        <w:rPr>
          <w:sz w:val="28"/>
          <w:szCs w:val="28"/>
        </w:rPr>
        <w:t xml:space="preserve"> 2018</w:t>
      </w:r>
      <w:r>
        <w:rPr>
          <w:bCs/>
          <w:sz w:val="28"/>
          <w:szCs w:val="28"/>
          <w:lang w:val="en-US"/>
        </w:rPr>
        <w:t xml:space="preserve"> – “</w:t>
      </w:r>
      <w:r w:rsidRPr="00260F82">
        <w:rPr>
          <w:bCs/>
          <w:sz w:val="28"/>
          <w:szCs w:val="28"/>
          <w:lang w:val="en-US"/>
        </w:rPr>
        <w:t xml:space="preserve">A Railway Locomotive Monitoring System Using </w:t>
      </w:r>
      <w:del w:id="282" w:author="Karthik Raja C Chandrasekaran" w:date="2019-03-22T12:58:00Z">
        <w:r w:rsidDel="00AC5434">
          <w:rPr>
            <w:bCs/>
            <w:sz w:val="28"/>
            <w:szCs w:val="28"/>
            <w:lang w:val="en-US"/>
          </w:rPr>
          <w:delText>IoT</w:delText>
        </w:r>
      </w:del>
      <w:ins w:id="283" w:author="Karthik Raja C Chandrasekaran" w:date="2019-03-22T12:58:00Z">
        <w:r w:rsidR="00AC5434">
          <w:rPr>
            <w:bCs/>
            <w:sz w:val="28"/>
            <w:szCs w:val="28"/>
            <w:lang w:val="en-US"/>
          </w:rPr>
          <w:t>IoT</w:t>
        </w:r>
      </w:ins>
      <w:r>
        <w:rPr>
          <w:rFonts w:ascii="Cambria" w:hAnsi="Cambria" w:cs="Cambria"/>
          <w:bCs/>
          <w:sz w:val="28"/>
          <w:szCs w:val="28"/>
          <w:lang w:val="en-US"/>
        </w:rPr>
        <w:t>” , 2018.</w:t>
      </w:r>
    </w:p>
    <w:p w:rsidR="00751A6B" w:rsidRPr="00751A6B" w:rsidRDefault="00681BA9" w:rsidP="00751A6B">
      <w:pPr>
        <w:autoSpaceDE w:val="0"/>
        <w:autoSpaceDN w:val="0"/>
        <w:adjustRightInd w:val="0"/>
        <w:spacing w:after="0"/>
        <w:jc w:val="both"/>
        <w:rPr>
          <w:rFonts w:ascii="Times New Roman" w:hAnsi="Times New Roman"/>
          <w:b/>
          <w:sz w:val="28"/>
          <w:szCs w:val="28"/>
          <w:lang w:val="en-IN"/>
        </w:rPr>
      </w:pPr>
      <w:r w:rsidRPr="00681BA9">
        <w:rPr>
          <w:rFonts w:ascii="Times New Roman" w:hAnsi="Times New Roman" w:cs="Times New Roman"/>
          <w:sz w:val="28"/>
          <w:szCs w:val="28"/>
        </w:rPr>
        <w:t>[2</w:t>
      </w:r>
      <w:r w:rsidR="00751A6B">
        <w:rPr>
          <w:rFonts w:ascii="Times New Roman" w:hAnsi="Times New Roman" w:cs="Times New Roman"/>
          <w:sz w:val="28"/>
          <w:szCs w:val="28"/>
        </w:rPr>
        <w:t>]</w:t>
      </w:r>
      <w:r w:rsidR="00751A6B" w:rsidRPr="00751A6B">
        <w:rPr>
          <w:rFonts w:ascii="Times New Roman" w:hAnsi="Times New Roman"/>
          <w:b/>
          <w:sz w:val="28"/>
          <w:szCs w:val="28"/>
        </w:rPr>
        <w:t xml:space="preserve"> </w:t>
      </w:r>
      <w:r w:rsidR="00751A6B" w:rsidRPr="00260F82">
        <w:rPr>
          <w:rFonts w:ascii="Times New Roman" w:hAnsi="Times New Roman"/>
          <w:sz w:val="28"/>
          <w:szCs w:val="28"/>
          <w:lang w:eastAsia="en-IN"/>
        </w:rPr>
        <w:t>N</w:t>
      </w:r>
      <w:r w:rsidR="00751A6B" w:rsidRPr="00260F82">
        <w:rPr>
          <w:rFonts w:ascii="Times New Roman" w:hAnsi="Times New Roman"/>
          <w:sz w:val="28"/>
          <w:szCs w:val="28"/>
        </w:rPr>
        <w:t xml:space="preserve"> Borja Martinez, </w:t>
      </w:r>
      <w:r w:rsidR="00751A6B" w:rsidRPr="00260F82">
        <w:rPr>
          <w:rFonts w:ascii="Times New Roman" w:hAnsi="Times New Roman"/>
          <w:iCs/>
          <w:sz w:val="28"/>
          <w:szCs w:val="28"/>
        </w:rPr>
        <w:t>Member, IEEE</w:t>
      </w:r>
      <w:r w:rsidR="00751A6B">
        <w:rPr>
          <w:rFonts w:ascii="Times New Roman" w:hAnsi="Times New Roman"/>
          <w:sz w:val="28"/>
          <w:szCs w:val="28"/>
        </w:rPr>
        <w:t>, M`arius Mont</w:t>
      </w:r>
      <w:r w:rsidR="00751A6B" w:rsidRPr="00260F82">
        <w:rPr>
          <w:rFonts w:ascii="Times New Roman" w:hAnsi="Times New Roman"/>
          <w:sz w:val="28"/>
          <w:szCs w:val="28"/>
        </w:rPr>
        <w:t xml:space="preserve">´on, </w:t>
      </w:r>
      <w:r w:rsidR="00751A6B" w:rsidRPr="00260F82">
        <w:rPr>
          <w:rFonts w:ascii="Times New Roman" w:hAnsi="Times New Roman"/>
          <w:iCs/>
          <w:sz w:val="28"/>
          <w:szCs w:val="28"/>
        </w:rPr>
        <w:t>Member, IEEE</w:t>
      </w:r>
      <w:r w:rsidR="00751A6B">
        <w:rPr>
          <w:rFonts w:ascii="Times New Roman" w:hAnsi="Times New Roman"/>
          <w:sz w:val="28"/>
          <w:szCs w:val="28"/>
        </w:rPr>
        <w:t xml:space="preserve">, Ignasi </w:t>
      </w:r>
      <w:r w:rsidR="00751A6B" w:rsidRPr="00260F82">
        <w:rPr>
          <w:rFonts w:ascii="Times New Roman" w:hAnsi="Times New Roman"/>
          <w:sz w:val="28"/>
          <w:szCs w:val="28"/>
        </w:rPr>
        <w:t>Vil</w:t>
      </w:r>
      <w:r w:rsidR="00751A6B">
        <w:rPr>
          <w:rFonts w:ascii="Times New Roman" w:hAnsi="Times New Roman"/>
          <w:sz w:val="28"/>
          <w:szCs w:val="28"/>
        </w:rPr>
        <w:t>ajosana, and Joan Daniel Prades –</w:t>
      </w:r>
      <w:r w:rsidR="00751A6B">
        <w:rPr>
          <w:rFonts w:ascii="Times New Roman" w:hAnsi="Times New Roman"/>
          <w:b/>
          <w:sz w:val="28"/>
          <w:szCs w:val="28"/>
        </w:rPr>
        <w:t xml:space="preserve"> “</w:t>
      </w:r>
      <w:r w:rsidR="00751A6B" w:rsidRPr="00260F82">
        <w:rPr>
          <w:rFonts w:ascii="Times New Roman" w:hAnsi="Times New Roman"/>
          <w:sz w:val="28"/>
          <w:szCs w:val="28"/>
        </w:rPr>
        <w:t xml:space="preserve">The Power of Models: Modeling Power Consumption for </w:t>
      </w:r>
      <w:del w:id="284" w:author="Karthik Raja C Chandrasekaran" w:date="2019-03-22T12:58:00Z">
        <w:r w:rsidR="00751A6B" w:rsidDel="00AC5434">
          <w:rPr>
            <w:rFonts w:ascii="Times New Roman" w:hAnsi="Times New Roman"/>
            <w:sz w:val="28"/>
            <w:szCs w:val="28"/>
          </w:rPr>
          <w:delText>IoT</w:delText>
        </w:r>
      </w:del>
      <w:ins w:id="285" w:author="Karthik Raja C Chandrasekaran" w:date="2019-03-22T12:58:00Z">
        <w:r w:rsidR="00AC5434">
          <w:rPr>
            <w:rFonts w:ascii="Times New Roman" w:hAnsi="Times New Roman"/>
            <w:sz w:val="28"/>
            <w:szCs w:val="28"/>
          </w:rPr>
          <w:t>IoT</w:t>
        </w:r>
      </w:ins>
      <w:r w:rsidR="00751A6B" w:rsidRPr="00260F82">
        <w:rPr>
          <w:rFonts w:ascii="Times New Roman" w:hAnsi="Times New Roman"/>
          <w:sz w:val="28"/>
          <w:szCs w:val="28"/>
        </w:rPr>
        <w:t xml:space="preserve"> devices</w:t>
      </w:r>
      <w:r w:rsidR="00751A6B">
        <w:rPr>
          <w:rFonts w:ascii="Times New Roman" w:hAnsi="Times New Roman"/>
          <w:sz w:val="28"/>
          <w:szCs w:val="28"/>
        </w:rPr>
        <w:t>”</w:t>
      </w:r>
      <w:r w:rsidR="00751A6B">
        <w:rPr>
          <w:rFonts w:ascii="Times New Roman" w:hAnsi="Times New Roman"/>
          <w:b/>
          <w:sz w:val="28"/>
          <w:szCs w:val="28"/>
          <w:lang w:val="en-IN"/>
        </w:rPr>
        <w:t xml:space="preserve">, </w:t>
      </w:r>
      <w:r w:rsidR="00751A6B" w:rsidRPr="00260F82">
        <w:rPr>
          <w:rFonts w:ascii="Times New Roman" w:hAnsi="Times New Roman"/>
          <w:b/>
          <w:sz w:val="28"/>
          <w:szCs w:val="28"/>
        </w:rPr>
        <w:t xml:space="preserve"> </w:t>
      </w:r>
      <w:r w:rsidR="00751A6B" w:rsidRPr="00260F82">
        <w:rPr>
          <w:rFonts w:ascii="Times New Roman" w:hAnsi="Times New Roman"/>
          <w:sz w:val="28"/>
          <w:szCs w:val="28"/>
        </w:rPr>
        <w:t>2015</w:t>
      </w:r>
      <w:r w:rsidR="00751A6B">
        <w:rPr>
          <w:rFonts w:ascii="Times New Roman" w:hAnsi="Times New Roman"/>
          <w:sz w:val="28"/>
          <w:szCs w:val="28"/>
        </w:rPr>
        <w:t>.</w:t>
      </w:r>
    </w:p>
    <w:p w:rsidR="00E67BB1" w:rsidRPr="00E67BB1" w:rsidRDefault="00E67BB1" w:rsidP="00E67BB1">
      <w:pPr>
        <w:autoSpaceDE w:val="0"/>
        <w:autoSpaceDN w:val="0"/>
        <w:adjustRightInd w:val="0"/>
        <w:spacing w:after="0"/>
        <w:jc w:val="both"/>
        <w:rPr>
          <w:rFonts w:ascii="Times New Roman" w:hAnsi="Times New Roman"/>
          <w:bCs/>
          <w:sz w:val="28"/>
          <w:szCs w:val="28"/>
        </w:rPr>
      </w:pPr>
      <w:r>
        <w:rPr>
          <w:rFonts w:ascii="Times New Roman" w:hAnsi="Times New Roman" w:cs="Times New Roman"/>
          <w:sz w:val="28"/>
          <w:szCs w:val="28"/>
        </w:rPr>
        <w:t>[3]</w:t>
      </w:r>
      <w:r w:rsidRPr="00E67BB1">
        <w:rPr>
          <w:rFonts w:ascii="Times New Roman" w:hAnsi="Times New Roman"/>
          <w:sz w:val="28"/>
          <w:szCs w:val="28"/>
        </w:rPr>
        <w:t xml:space="preserve"> </w:t>
      </w:r>
      <w:r w:rsidRPr="00260F82">
        <w:rPr>
          <w:b/>
          <w:sz w:val="28"/>
          <w:szCs w:val="28"/>
        </w:rPr>
        <w:t>:</w:t>
      </w:r>
      <w:r w:rsidRPr="00260F82">
        <w:rPr>
          <w:color w:val="231F20"/>
          <w:sz w:val="28"/>
          <w:szCs w:val="28"/>
        </w:rPr>
        <w:t xml:space="preserve"> </w:t>
      </w:r>
      <w:r w:rsidRPr="00260F82">
        <w:rPr>
          <w:sz w:val="28"/>
          <w:szCs w:val="28"/>
        </w:rPr>
        <w:t xml:space="preserve">Jaewoo Kim, Jaiyong Lee, </w:t>
      </w:r>
      <w:r w:rsidRPr="00260F82">
        <w:rPr>
          <w:iCs/>
          <w:sz w:val="28"/>
          <w:szCs w:val="28"/>
        </w:rPr>
        <w:t>Member, IEEE</w:t>
      </w:r>
      <w:r w:rsidRPr="00260F82">
        <w:rPr>
          <w:sz w:val="28"/>
          <w:szCs w:val="28"/>
        </w:rPr>
        <w:t xml:space="preserve">, Jaeho Kim, </w:t>
      </w:r>
      <w:r>
        <w:rPr>
          <w:sz w:val="28"/>
          <w:szCs w:val="28"/>
        </w:rPr>
        <w:t xml:space="preserve">  and Jaeseok Yun,Member,IEEE.- “</w:t>
      </w:r>
      <w:r w:rsidRPr="00260F82">
        <w:rPr>
          <w:rFonts w:ascii="Times New Roman" w:hAnsi="Times New Roman"/>
          <w:sz w:val="28"/>
          <w:szCs w:val="28"/>
        </w:rPr>
        <w:t>M2M Service Platforms: Survey, Issues, and Enabling Technologies</w:t>
      </w:r>
      <w:r>
        <w:rPr>
          <w:rFonts w:ascii="Times New Roman" w:hAnsi="Times New Roman"/>
          <w:sz w:val="28"/>
          <w:szCs w:val="28"/>
        </w:rPr>
        <w:t>”,</w:t>
      </w:r>
      <w:r>
        <w:rPr>
          <w:sz w:val="28"/>
          <w:szCs w:val="28"/>
        </w:rPr>
        <w:t>2014.</w:t>
      </w:r>
      <w:r w:rsidRPr="00260F82">
        <w:rPr>
          <w:sz w:val="28"/>
          <w:szCs w:val="28"/>
        </w:rPr>
        <w:t xml:space="preserve">   </w:t>
      </w:r>
    </w:p>
    <w:p w:rsidR="00E67BB1" w:rsidRDefault="00E67BB1" w:rsidP="00E67BB1">
      <w:pPr>
        <w:autoSpaceDE w:val="0"/>
        <w:autoSpaceDN w:val="0"/>
        <w:adjustRightInd w:val="0"/>
        <w:spacing w:after="0"/>
        <w:jc w:val="both"/>
        <w:rPr>
          <w:rFonts w:ascii="Times New Roman" w:hAnsi="Times New Roman"/>
          <w:sz w:val="28"/>
          <w:szCs w:val="28"/>
        </w:rPr>
      </w:pPr>
      <w:r w:rsidRPr="00681BA9">
        <w:rPr>
          <w:rFonts w:ascii="Times New Roman" w:hAnsi="Times New Roman" w:cs="Times New Roman"/>
          <w:sz w:val="28"/>
          <w:szCs w:val="28"/>
        </w:rPr>
        <w:t xml:space="preserve"> </w:t>
      </w:r>
      <w:r>
        <w:rPr>
          <w:rFonts w:ascii="Times New Roman" w:hAnsi="Times New Roman" w:cs="Times New Roman"/>
          <w:sz w:val="28"/>
          <w:szCs w:val="28"/>
        </w:rPr>
        <w:t>[4]</w:t>
      </w:r>
      <w:r w:rsidRPr="00E67BB1">
        <w:rPr>
          <w:rFonts w:ascii="Times New Roman" w:hAnsi="Times New Roman"/>
          <w:sz w:val="28"/>
          <w:szCs w:val="28"/>
        </w:rPr>
        <w:t xml:space="preserve"> </w:t>
      </w:r>
      <w:r w:rsidRPr="00260F82">
        <w:rPr>
          <w:rFonts w:ascii="Times New Roman" w:hAnsi="Times New Roman"/>
          <w:sz w:val="28"/>
          <w:szCs w:val="28"/>
        </w:rPr>
        <w:t>Geoffrey Ye Li, Zhikun Xu, Cong Xiong, Chenyang Yang, Shunqi</w:t>
      </w:r>
      <w:r>
        <w:rPr>
          <w:rFonts w:ascii="Times New Roman" w:hAnsi="Times New Roman"/>
          <w:sz w:val="28"/>
          <w:szCs w:val="28"/>
        </w:rPr>
        <w:t xml:space="preserve">ng Zhang, </w:t>
      </w:r>
      <w:r w:rsidRPr="00260F82">
        <w:rPr>
          <w:rFonts w:ascii="Times New Roman" w:hAnsi="Times New Roman"/>
          <w:sz w:val="28"/>
          <w:szCs w:val="28"/>
        </w:rPr>
        <w:t>Yan Chen, and Shugong Xu</w:t>
      </w:r>
      <w:r>
        <w:rPr>
          <w:rFonts w:ascii="Times New Roman" w:hAnsi="Times New Roman"/>
          <w:sz w:val="28"/>
          <w:szCs w:val="28"/>
        </w:rPr>
        <w:t>.</w:t>
      </w:r>
      <w:r>
        <w:rPr>
          <w:rFonts w:ascii="Times New Roman" w:hAnsi="Times New Roman"/>
          <w:sz w:val="28"/>
          <w:szCs w:val="28"/>
          <w:lang w:val="en-IN"/>
        </w:rPr>
        <w:t>-“</w:t>
      </w:r>
      <w:r w:rsidRPr="00260F82">
        <w:rPr>
          <w:rFonts w:ascii="Times New Roman" w:hAnsi="Times New Roman"/>
          <w:sz w:val="28"/>
          <w:szCs w:val="28"/>
        </w:rPr>
        <w:t>Energy-Efficient Wireless Communications: Tutorial, Survey, and Open Issues</w:t>
      </w:r>
      <w:r>
        <w:rPr>
          <w:rFonts w:ascii="Times New Roman" w:hAnsi="Times New Roman"/>
          <w:sz w:val="28"/>
          <w:szCs w:val="28"/>
        </w:rPr>
        <w:t>”</w:t>
      </w:r>
      <w:r>
        <w:rPr>
          <w:rFonts w:ascii="Times New Roman" w:hAnsi="Times New Roman"/>
          <w:sz w:val="28"/>
          <w:szCs w:val="28"/>
          <w:lang w:val="en-IN"/>
        </w:rPr>
        <w:t xml:space="preserve"> ,</w:t>
      </w:r>
      <w:r>
        <w:rPr>
          <w:rFonts w:ascii="Times New Roman" w:hAnsi="Times New Roman"/>
          <w:sz w:val="28"/>
          <w:szCs w:val="28"/>
        </w:rPr>
        <w:t>2014.</w:t>
      </w:r>
    </w:p>
    <w:p w:rsidR="00E67BB1" w:rsidRDefault="00E67BB1" w:rsidP="00E67BB1">
      <w:pPr>
        <w:autoSpaceDE w:val="0"/>
        <w:autoSpaceDN w:val="0"/>
        <w:adjustRightInd w:val="0"/>
        <w:spacing w:after="0"/>
        <w:jc w:val="both"/>
        <w:rPr>
          <w:rFonts w:ascii="Times New Roman" w:hAnsi="Times New Roman"/>
          <w:sz w:val="28"/>
          <w:szCs w:val="28"/>
        </w:rPr>
      </w:pPr>
      <w:r>
        <w:rPr>
          <w:rFonts w:ascii="Times New Roman" w:hAnsi="Times New Roman"/>
          <w:sz w:val="28"/>
          <w:szCs w:val="28"/>
          <w:lang w:val="en-IN"/>
        </w:rPr>
        <w:t>[5]</w:t>
      </w:r>
      <w:r>
        <w:rPr>
          <w:rFonts w:ascii="Times New Roman" w:hAnsi="Times New Roman"/>
          <w:sz w:val="28"/>
          <w:szCs w:val="28"/>
        </w:rPr>
        <w:t>Alexander Gluhak, Srdjan Krco, Michele Nati</w:t>
      </w:r>
      <w:r w:rsidRPr="00260F82">
        <w:rPr>
          <w:rFonts w:ascii="Times New Roman" w:hAnsi="Times New Roman"/>
          <w:sz w:val="28"/>
          <w:szCs w:val="28"/>
        </w:rPr>
        <w:t>, Dennis Pfister</w:t>
      </w:r>
      <w:r>
        <w:rPr>
          <w:rFonts w:ascii="Times New Roman" w:hAnsi="Times New Roman"/>
          <w:sz w:val="28"/>
          <w:szCs w:val="28"/>
        </w:rPr>
        <w:t>er,</w:t>
      </w:r>
      <w:r w:rsidRPr="00260F82">
        <w:rPr>
          <w:rFonts w:ascii="Times New Roman" w:hAnsi="Times New Roman"/>
          <w:sz w:val="28"/>
          <w:szCs w:val="28"/>
        </w:rPr>
        <w:t>Nathalie Mitton and Tahiry Razafindralambo</w:t>
      </w:r>
      <w:r>
        <w:rPr>
          <w:rFonts w:ascii="Times New Roman" w:hAnsi="Times New Roman"/>
          <w:sz w:val="28"/>
          <w:szCs w:val="28"/>
        </w:rPr>
        <w:t>.</w:t>
      </w:r>
      <w:r>
        <w:rPr>
          <w:rFonts w:ascii="Times New Roman" w:hAnsi="Times New Roman"/>
          <w:sz w:val="28"/>
          <w:szCs w:val="28"/>
          <w:lang w:val="en-IN"/>
        </w:rPr>
        <w:t>- “</w:t>
      </w:r>
      <w:r w:rsidRPr="00260F82">
        <w:rPr>
          <w:rFonts w:ascii="Times New Roman" w:hAnsi="Times New Roman"/>
          <w:sz w:val="28"/>
          <w:szCs w:val="28"/>
        </w:rPr>
        <w:t>A Survey on Facilities for Experimental Internet of Things Research</w:t>
      </w:r>
      <w:r>
        <w:rPr>
          <w:rFonts w:ascii="Times New Roman" w:hAnsi="Times New Roman"/>
          <w:sz w:val="28"/>
          <w:szCs w:val="28"/>
        </w:rPr>
        <w:t>”</w:t>
      </w:r>
      <w:r>
        <w:rPr>
          <w:rFonts w:ascii="Times New Roman" w:hAnsi="Times New Roman"/>
          <w:sz w:val="28"/>
          <w:szCs w:val="28"/>
          <w:lang w:val="en-IN"/>
        </w:rPr>
        <w:t>,</w:t>
      </w:r>
      <w:r w:rsidRPr="00260F82">
        <w:rPr>
          <w:rFonts w:ascii="Times New Roman" w:hAnsi="Times New Roman"/>
          <w:b/>
          <w:sz w:val="28"/>
          <w:szCs w:val="28"/>
        </w:rPr>
        <w:t xml:space="preserve"> </w:t>
      </w:r>
      <w:r w:rsidRPr="00260F82">
        <w:rPr>
          <w:rFonts w:ascii="Times New Roman" w:hAnsi="Times New Roman"/>
          <w:sz w:val="28"/>
          <w:szCs w:val="28"/>
        </w:rPr>
        <w:t>2014</w:t>
      </w:r>
      <w:r>
        <w:rPr>
          <w:rFonts w:ascii="Times New Roman" w:hAnsi="Times New Roman"/>
          <w:sz w:val="28"/>
          <w:szCs w:val="28"/>
        </w:rPr>
        <w:t>.</w:t>
      </w:r>
    </w:p>
    <w:p w:rsidR="00E67BB1" w:rsidRPr="00E67BB1" w:rsidRDefault="00E67BB1" w:rsidP="00E67BB1">
      <w:pPr>
        <w:autoSpaceDE w:val="0"/>
        <w:autoSpaceDN w:val="0"/>
        <w:adjustRightInd w:val="0"/>
        <w:spacing w:after="0"/>
        <w:jc w:val="both"/>
        <w:rPr>
          <w:rFonts w:ascii="Times New Roman" w:hAnsi="Times New Roman"/>
          <w:sz w:val="28"/>
          <w:szCs w:val="28"/>
          <w:lang w:val="en-IN"/>
        </w:rPr>
      </w:pPr>
    </w:p>
    <w:p w:rsidR="00B75119" w:rsidRPr="00E97ADB" w:rsidRDefault="00B75119" w:rsidP="00E97ADB">
      <w:pPr>
        <w:jc w:val="both"/>
        <w:rPr>
          <w:rFonts w:ascii="Times New Roman" w:hAnsi="Times New Roman" w:cs="Times New Roman"/>
          <w:sz w:val="28"/>
          <w:szCs w:val="28"/>
        </w:rPr>
      </w:pPr>
    </w:p>
    <w:sectPr w:rsidR="00B75119" w:rsidRPr="00E97ADB">
      <w:type w:val="continuous"/>
      <w:pgSz w:w="11850" w:h="16783"/>
      <w:pgMar w:top="1440" w:right="1800" w:bottom="1440" w:left="180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55D" w:rsidRDefault="0064255D" w:rsidP="00681BA9">
      <w:pPr>
        <w:spacing w:after="0" w:line="240" w:lineRule="auto"/>
      </w:pPr>
      <w:r>
        <w:separator/>
      </w:r>
    </w:p>
  </w:endnote>
  <w:endnote w:type="continuationSeparator" w:id="0">
    <w:p w:rsidR="0064255D" w:rsidRDefault="0064255D" w:rsidP="00681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898100"/>
      <w:docPartObj>
        <w:docPartGallery w:val="Page Numbers (Bottom of Page)"/>
        <w:docPartUnique/>
      </w:docPartObj>
    </w:sdtPr>
    <w:sdtEndPr>
      <w:rPr>
        <w:noProof/>
      </w:rPr>
    </w:sdtEndPr>
    <w:sdtContent>
      <w:p w:rsidR="00B724AC" w:rsidRDefault="00B724AC">
        <w:pPr>
          <w:pStyle w:val="Footer"/>
        </w:pPr>
        <w:r>
          <w:fldChar w:fldCharType="begin"/>
        </w:r>
        <w:r>
          <w:instrText xml:space="preserve"> PAGE   \* MERGEFORMAT </w:instrText>
        </w:r>
        <w:r>
          <w:fldChar w:fldCharType="separate"/>
        </w:r>
        <w:r w:rsidR="00D80A4D">
          <w:rPr>
            <w:noProof/>
          </w:rPr>
          <w:t>39</w:t>
        </w:r>
        <w:r>
          <w:rPr>
            <w:noProof/>
          </w:rPr>
          <w:fldChar w:fldCharType="end"/>
        </w:r>
      </w:p>
    </w:sdtContent>
  </w:sdt>
  <w:p w:rsidR="00B724AC" w:rsidRDefault="00B72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55D" w:rsidRDefault="0064255D" w:rsidP="00681BA9">
      <w:pPr>
        <w:spacing w:after="0" w:line="240" w:lineRule="auto"/>
      </w:pPr>
      <w:r>
        <w:separator/>
      </w:r>
    </w:p>
  </w:footnote>
  <w:footnote w:type="continuationSeparator" w:id="0">
    <w:p w:rsidR="0064255D" w:rsidRDefault="0064255D" w:rsidP="00681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4AC" w:rsidRDefault="00B724AC" w:rsidP="00490622">
    <w:pPr>
      <w:pStyle w:val="Header"/>
    </w:pPr>
  </w:p>
  <w:p w:rsidR="00B724AC" w:rsidRDefault="00B724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ABF3DE8"/>
    <w:multiLevelType w:val="singleLevel"/>
    <w:tmpl w:val="9ABF3DE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E0EA57C"/>
    <w:multiLevelType w:val="singleLevel"/>
    <w:tmpl w:val="AE0EA57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3EA7E92"/>
    <w:multiLevelType w:val="singleLevel"/>
    <w:tmpl w:val="C3EA7E92"/>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6E5C52A"/>
    <w:multiLevelType w:val="singleLevel"/>
    <w:tmpl w:val="F6E5C52A"/>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BEA4D3A"/>
    <w:multiLevelType w:val="hybridMultilevel"/>
    <w:tmpl w:val="C936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53166"/>
    <w:multiLevelType w:val="multilevel"/>
    <w:tmpl w:val="A9300C1A"/>
    <w:lvl w:ilvl="0">
      <w:start w:val="1"/>
      <w:numFmt w:val="decimal"/>
      <w:lvlText w:val="%1"/>
      <w:lvlJc w:val="left"/>
      <w:pPr>
        <w:ind w:left="450" w:hanging="450"/>
      </w:pPr>
      <w:rPr>
        <w:rFonts w:hint="default"/>
      </w:rPr>
    </w:lvl>
    <w:lvl w:ilvl="1">
      <w:start w:val="1"/>
      <w:numFmt w:val="decimal"/>
      <w:lvlText w:val="%1.%2"/>
      <w:lvlJc w:val="left"/>
      <w:pPr>
        <w:ind w:left="2610" w:hanging="45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15:restartNumberingAfterBreak="0">
    <w:nsid w:val="1E1D7AF5"/>
    <w:multiLevelType w:val="hybridMultilevel"/>
    <w:tmpl w:val="DD6AB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9E4282"/>
    <w:multiLevelType w:val="hybridMultilevel"/>
    <w:tmpl w:val="7D3E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A6F6A"/>
    <w:multiLevelType w:val="multilevel"/>
    <w:tmpl w:val="261A6F6A"/>
    <w:lvl w:ilvl="0">
      <w:start w:val="1"/>
      <w:numFmt w:val="decimal"/>
      <w:lvlText w:val="%1."/>
      <w:lvlJc w:val="left"/>
      <w:pPr>
        <w:tabs>
          <w:tab w:val="left" w:pos="720"/>
        </w:tabs>
        <w:ind w:left="720" w:hanging="360"/>
      </w:pPr>
      <w:rPr>
        <w:rFonts w:hint="default"/>
      </w:rPr>
    </w:lvl>
    <w:lvl w:ilvl="1">
      <w:numFmt w:val="none"/>
      <w:lvlText w:val=""/>
      <w:lvlJc w:val="left"/>
      <w:pPr>
        <w:tabs>
          <w:tab w:val="left" w:pos="360"/>
        </w:tabs>
      </w:pPr>
    </w:lvl>
    <w:lvl w:ilvl="2">
      <w:numFmt w:val="none"/>
      <w:lvlText w:val=""/>
      <w:lvlJc w:val="left"/>
      <w:pPr>
        <w:tabs>
          <w:tab w:val="left" w:pos="360"/>
        </w:tabs>
      </w:p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lvlText w:val=""/>
      <w:lvlJc w:val="left"/>
      <w:pPr>
        <w:tabs>
          <w:tab w:val="left" w:pos="360"/>
        </w:tabs>
      </w:pPr>
    </w:lvl>
    <w:lvl w:ilvl="8">
      <w:numFmt w:val="none"/>
      <w:lvlText w:val=""/>
      <w:lvlJc w:val="left"/>
      <w:pPr>
        <w:tabs>
          <w:tab w:val="left" w:pos="360"/>
        </w:tabs>
      </w:pPr>
    </w:lvl>
  </w:abstractNum>
  <w:abstractNum w:abstractNumId="9" w15:restartNumberingAfterBreak="0">
    <w:nsid w:val="316F3575"/>
    <w:multiLevelType w:val="multilevel"/>
    <w:tmpl w:val="316F357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6176013"/>
    <w:multiLevelType w:val="multilevel"/>
    <w:tmpl w:val="36176013"/>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440"/>
        </w:tabs>
        <w:ind w:left="1440" w:hanging="360"/>
      </w:pPr>
      <w:rPr>
        <w:rFonts w:ascii="Symbol" w:hAnsi="Symbol" w:cs="Symbol"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1" w15:restartNumberingAfterBreak="0">
    <w:nsid w:val="3691060B"/>
    <w:multiLevelType w:val="multilevel"/>
    <w:tmpl w:val="3691060B"/>
    <w:lvl w:ilvl="0">
      <w:start w:val="1"/>
      <w:numFmt w:val="decimal"/>
      <w:lvlText w:val="%1."/>
      <w:lvlJc w:val="left"/>
      <w:pPr>
        <w:tabs>
          <w:tab w:val="left" w:pos="720"/>
        </w:tabs>
        <w:ind w:left="720" w:hanging="360"/>
      </w:pPr>
      <w:rPr>
        <w:rFonts w:hint="default"/>
      </w:rPr>
    </w:lvl>
    <w:lvl w:ilvl="1">
      <w:start w:val="1"/>
      <w:numFmt w:val="decimal"/>
      <w:lvlText w:val="%2."/>
      <w:lvlJc w:val="left"/>
      <w:pPr>
        <w:tabs>
          <w:tab w:val="left" w:pos="360"/>
        </w:tabs>
      </w:pPr>
    </w:lvl>
    <w:lvl w:ilvl="2">
      <w:numFmt w:val="none"/>
      <w:lvlText w:val=""/>
      <w:lvlJc w:val="left"/>
      <w:pPr>
        <w:tabs>
          <w:tab w:val="left" w:pos="360"/>
        </w:tabs>
      </w:p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lvlText w:val=""/>
      <w:lvlJc w:val="left"/>
      <w:pPr>
        <w:tabs>
          <w:tab w:val="left" w:pos="360"/>
        </w:tabs>
      </w:pPr>
    </w:lvl>
    <w:lvl w:ilvl="8">
      <w:numFmt w:val="none"/>
      <w:lvlText w:val=""/>
      <w:lvlJc w:val="left"/>
      <w:pPr>
        <w:tabs>
          <w:tab w:val="left" w:pos="360"/>
        </w:tabs>
      </w:pPr>
    </w:lvl>
  </w:abstractNum>
  <w:abstractNum w:abstractNumId="12" w15:restartNumberingAfterBreak="0">
    <w:nsid w:val="3CDA2DCA"/>
    <w:multiLevelType w:val="hybridMultilevel"/>
    <w:tmpl w:val="DE6C5D06"/>
    <w:lvl w:ilvl="0" w:tplc="18888F0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045ABC"/>
    <w:multiLevelType w:val="hybridMultilevel"/>
    <w:tmpl w:val="4F3E4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83F59C"/>
    <w:multiLevelType w:val="singleLevel"/>
    <w:tmpl w:val="4083F59C"/>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43B94498"/>
    <w:multiLevelType w:val="hybridMultilevel"/>
    <w:tmpl w:val="60BE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494D3A"/>
    <w:multiLevelType w:val="multilevel"/>
    <w:tmpl w:val="45494D3A"/>
    <w:lvl w:ilvl="0">
      <w:start w:val="1"/>
      <w:numFmt w:val="bullet"/>
      <w:lvlText w:val=""/>
      <w:lvlJc w:val="left"/>
      <w:pPr>
        <w:tabs>
          <w:tab w:val="left" w:pos="1440"/>
        </w:tabs>
        <w:ind w:left="1440" w:hanging="360"/>
      </w:pPr>
      <w:rPr>
        <w:rFonts w:ascii="Wingdings" w:hAnsi="Wingdings" w:cs="Wingdings"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cs="Wingdings" w:hint="default"/>
      </w:rPr>
    </w:lvl>
    <w:lvl w:ilvl="3">
      <w:start w:val="1"/>
      <w:numFmt w:val="bullet"/>
      <w:lvlText w:val=""/>
      <w:lvlJc w:val="left"/>
      <w:pPr>
        <w:tabs>
          <w:tab w:val="left" w:pos="3600"/>
        </w:tabs>
        <w:ind w:left="3600" w:hanging="360"/>
      </w:pPr>
      <w:rPr>
        <w:rFonts w:ascii="Symbol" w:hAnsi="Symbol" w:cs="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cs="Wingdings" w:hint="default"/>
      </w:rPr>
    </w:lvl>
    <w:lvl w:ilvl="6">
      <w:start w:val="1"/>
      <w:numFmt w:val="bullet"/>
      <w:lvlText w:val=""/>
      <w:lvlJc w:val="left"/>
      <w:pPr>
        <w:tabs>
          <w:tab w:val="left" w:pos="5760"/>
        </w:tabs>
        <w:ind w:left="5760" w:hanging="360"/>
      </w:pPr>
      <w:rPr>
        <w:rFonts w:ascii="Symbol" w:hAnsi="Symbol" w:cs="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cs="Wingdings" w:hint="default"/>
      </w:rPr>
    </w:lvl>
  </w:abstractNum>
  <w:abstractNum w:abstractNumId="17" w15:restartNumberingAfterBreak="0">
    <w:nsid w:val="457E292F"/>
    <w:multiLevelType w:val="multilevel"/>
    <w:tmpl w:val="457E292F"/>
    <w:lvl w:ilvl="0">
      <w:start w:val="1"/>
      <w:numFmt w:val="bullet"/>
      <w:lvlText w:val=""/>
      <w:lvlJc w:val="left"/>
      <w:pPr>
        <w:tabs>
          <w:tab w:val="left" w:pos="1440"/>
        </w:tabs>
        <w:ind w:left="1440" w:hanging="360"/>
      </w:pPr>
      <w:rPr>
        <w:rFonts w:ascii="Wingdings" w:hAnsi="Wingdings" w:cs="Wingdings"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cs="Wingdings" w:hint="default"/>
      </w:rPr>
    </w:lvl>
    <w:lvl w:ilvl="3">
      <w:start w:val="1"/>
      <w:numFmt w:val="bullet"/>
      <w:lvlText w:val=""/>
      <w:lvlJc w:val="left"/>
      <w:pPr>
        <w:tabs>
          <w:tab w:val="left" w:pos="3600"/>
        </w:tabs>
        <w:ind w:left="3600" w:hanging="360"/>
      </w:pPr>
      <w:rPr>
        <w:rFonts w:ascii="Symbol" w:hAnsi="Symbol" w:cs="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cs="Wingdings" w:hint="default"/>
      </w:rPr>
    </w:lvl>
    <w:lvl w:ilvl="6">
      <w:start w:val="1"/>
      <w:numFmt w:val="bullet"/>
      <w:lvlText w:val=""/>
      <w:lvlJc w:val="left"/>
      <w:pPr>
        <w:tabs>
          <w:tab w:val="left" w:pos="5760"/>
        </w:tabs>
        <w:ind w:left="5760" w:hanging="360"/>
      </w:pPr>
      <w:rPr>
        <w:rFonts w:ascii="Symbol" w:hAnsi="Symbol" w:cs="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cs="Wingdings" w:hint="default"/>
      </w:rPr>
    </w:lvl>
  </w:abstractNum>
  <w:abstractNum w:abstractNumId="18" w15:restartNumberingAfterBreak="0">
    <w:nsid w:val="4B0A7CB6"/>
    <w:multiLevelType w:val="hybridMultilevel"/>
    <w:tmpl w:val="43A4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D6287"/>
    <w:multiLevelType w:val="multilevel"/>
    <w:tmpl w:val="4C4D6287"/>
    <w:lvl w:ilvl="0">
      <w:start w:val="1"/>
      <w:numFmt w:val="bullet"/>
      <w:lvlText w:val=""/>
      <w:lvlJc w:val="left"/>
      <w:pPr>
        <w:tabs>
          <w:tab w:val="left" w:pos="720"/>
        </w:tabs>
        <w:ind w:left="720" w:hanging="360"/>
      </w:pPr>
      <w:rPr>
        <w:rFonts w:ascii="Wingdings" w:hAnsi="Wingdings" w:cs="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20" w15:restartNumberingAfterBreak="0">
    <w:nsid w:val="4C5E6908"/>
    <w:multiLevelType w:val="multilevel"/>
    <w:tmpl w:val="4C5E6908"/>
    <w:lvl w:ilvl="0">
      <w:start w:val="1"/>
      <w:numFmt w:val="bullet"/>
      <w:lvlText w:val=""/>
      <w:lvlJc w:val="left"/>
      <w:pPr>
        <w:tabs>
          <w:tab w:val="left" w:pos="2220"/>
        </w:tabs>
        <w:ind w:left="2220" w:hanging="360"/>
      </w:pPr>
      <w:rPr>
        <w:rFonts w:ascii="Wingdings" w:hAnsi="Wingdings" w:cs="Wingdings" w:hint="default"/>
      </w:rPr>
    </w:lvl>
    <w:lvl w:ilvl="1">
      <w:start w:val="1"/>
      <w:numFmt w:val="bullet"/>
      <w:lvlText w:val="o"/>
      <w:lvlJc w:val="left"/>
      <w:pPr>
        <w:tabs>
          <w:tab w:val="left" w:pos="2940"/>
        </w:tabs>
        <w:ind w:left="2940" w:hanging="360"/>
      </w:pPr>
      <w:rPr>
        <w:rFonts w:ascii="Courier New" w:hAnsi="Courier New" w:cs="Courier New" w:hint="default"/>
      </w:rPr>
    </w:lvl>
    <w:lvl w:ilvl="2">
      <w:start w:val="1"/>
      <w:numFmt w:val="bullet"/>
      <w:lvlText w:val=""/>
      <w:lvlJc w:val="left"/>
      <w:pPr>
        <w:tabs>
          <w:tab w:val="left" w:pos="3660"/>
        </w:tabs>
        <w:ind w:left="3660" w:hanging="360"/>
      </w:pPr>
      <w:rPr>
        <w:rFonts w:ascii="Wingdings" w:hAnsi="Wingdings" w:cs="Wingdings" w:hint="default"/>
      </w:rPr>
    </w:lvl>
    <w:lvl w:ilvl="3">
      <w:start w:val="1"/>
      <w:numFmt w:val="bullet"/>
      <w:lvlText w:val=""/>
      <w:lvlJc w:val="left"/>
      <w:pPr>
        <w:tabs>
          <w:tab w:val="left" w:pos="4380"/>
        </w:tabs>
        <w:ind w:left="4380" w:hanging="360"/>
      </w:pPr>
      <w:rPr>
        <w:rFonts w:ascii="Symbol" w:hAnsi="Symbol" w:cs="Symbol" w:hint="default"/>
      </w:rPr>
    </w:lvl>
    <w:lvl w:ilvl="4">
      <w:start w:val="1"/>
      <w:numFmt w:val="bullet"/>
      <w:lvlText w:val="o"/>
      <w:lvlJc w:val="left"/>
      <w:pPr>
        <w:tabs>
          <w:tab w:val="left" w:pos="5100"/>
        </w:tabs>
        <w:ind w:left="5100" w:hanging="360"/>
      </w:pPr>
      <w:rPr>
        <w:rFonts w:ascii="Courier New" w:hAnsi="Courier New" w:cs="Courier New" w:hint="default"/>
      </w:rPr>
    </w:lvl>
    <w:lvl w:ilvl="5">
      <w:start w:val="1"/>
      <w:numFmt w:val="bullet"/>
      <w:lvlText w:val=""/>
      <w:lvlJc w:val="left"/>
      <w:pPr>
        <w:tabs>
          <w:tab w:val="left" w:pos="5820"/>
        </w:tabs>
        <w:ind w:left="5820" w:hanging="360"/>
      </w:pPr>
      <w:rPr>
        <w:rFonts w:ascii="Wingdings" w:hAnsi="Wingdings" w:cs="Wingdings" w:hint="default"/>
      </w:rPr>
    </w:lvl>
    <w:lvl w:ilvl="6">
      <w:start w:val="1"/>
      <w:numFmt w:val="bullet"/>
      <w:lvlText w:val=""/>
      <w:lvlJc w:val="left"/>
      <w:pPr>
        <w:tabs>
          <w:tab w:val="left" w:pos="6540"/>
        </w:tabs>
        <w:ind w:left="6540" w:hanging="360"/>
      </w:pPr>
      <w:rPr>
        <w:rFonts w:ascii="Symbol" w:hAnsi="Symbol" w:cs="Symbol" w:hint="default"/>
      </w:rPr>
    </w:lvl>
    <w:lvl w:ilvl="7">
      <w:start w:val="1"/>
      <w:numFmt w:val="bullet"/>
      <w:lvlText w:val="o"/>
      <w:lvlJc w:val="left"/>
      <w:pPr>
        <w:tabs>
          <w:tab w:val="left" w:pos="7260"/>
        </w:tabs>
        <w:ind w:left="7260" w:hanging="360"/>
      </w:pPr>
      <w:rPr>
        <w:rFonts w:ascii="Courier New" w:hAnsi="Courier New" w:cs="Courier New" w:hint="default"/>
      </w:rPr>
    </w:lvl>
    <w:lvl w:ilvl="8">
      <w:start w:val="1"/>
      <w:numFmt w:val="bullet"/>
      <w:lvlText w:val=""/>
      <w:lvlJc w:val="left"/>
      <w:pPr>
        <w:tabs>
          <w:tab w:val="left" w:pos="7980"/>
        </w:tabs>
        <w:ind w:left="7980" w:hanging="360"/>
      </w:pPr>
      <w:rPr>
        <w:rFonts w:ascii="Wingdings" w:hAnsi="Wingdings" w:cs="Wingdings" w:hint="default"/>
      </w:rPr>
    </w:lvl>
  </w:abstractNum>
  <w:abstractNum w:abstractNumId="21" w15:restartNumberingAfterBreak="0">
    <w:nsid w:val="4CFC3256"/>
    <w:multiLevelType w:val="multilevel"/>
    <w:tmpl w:val="4CFC32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2B76C92"/>
    <w:multiLevelType w:val="hybridMultilevel"/>
    <w:tmpl w:val="C4E0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DE3248"/>
    <w:multiLevelType w:val="multilevel"/>
    <w:tmpl w:val="5EDE3248"/>
    <w:lvl w:ilvl="0">
      <w:start w:val="1"/>
      <w:numFmt w:val="decimal"/>
      <w:lvlText w:val="%1"/>
      <w:lvlJc w:val="left"/>
      <w:pPr>
        <w:ind w:left="2160" w:hanging="2160"/>
      </w:pPr>
      <w:rPr>
        <w:rFonts w:hint="default"/>
      </w:rPr>
    </w:lvl>
    <w:lvl w:ilvl="1">
      <w:start w:val="1"/>
      <w:numFmt w:val="decimal"/>
      <w:isLgl/>
      <w:lvlText w:val="%1.%2"/>
      <w:lvlJc w:val="left"/>
      <w:pPr>
        <w:ind w:left="2580" w:hanging="420"/>
      </w:pPr>
      <w:rPr>
        <w:rFonts w:hint="default"/>
        <w:b/>
        <w:bCs/>
      </w:rPr>
    </w:lvl>
    <w:lvl w:ilvl="2">
      <w:start w:val="1"/>
      <w:numFmt w:val="decimal"/>
      <w:isLgl/>
      <w:lvlText w:val="%1.%2.%3"/>
      <w:lvlJc w:val="left"/>
      <w:pPr>
        <w:ind w:left="4680" w:hanging="720"/>
      </w:pPr>
      <w:rPr>
        <w:rFonts w:hint="default"/>
        <w:b/>
        <w:bCs/>
      </w:rPr>
    </w:lvl>
    <w:lvl w:ilvl="3">
      <w:start w:val="1"/>
      <w:numFmt w:val="decimal"/>
      <w:isLgl/>
      <w:lvlText w:val="%1.%2.%3.%4"/>
      <w:lvlJc w:val="left"/>
      <w:pPr>
        <w:ind w:left="6840" w:hanging="1080"/>
      </w:pPr>
      <w:rPr>
        <w:rFonts w:hint="default"/>
        <w:b/>
        <w:bCs/>
      </w:rPr>
    </w:lvl>
    <w:lvl w:ilvl="4">
      <w:start w:val="1"/>
      <w:numFmt w:val="decimal"/>
      <w:isLgl/>
      <w:lvlText w:val="%1.%2.%3.%4.%5"/>
      <w:lvlJc w:val="left"/>
      <w:pPr>
        <w:ind w:left="8640" w:hanging="1080"/>
      </w:pPr>
      <w:rPr>
        <w:rFonts w:hint="default"/>
        <w:b/>
        <w:bCs/>
      </w:rPr>
    </w:lvl>
    <w:lvl w:ilvl="5">
      <w:start w:val="1"/>
      <w:numFmt w:val="decimal"/>
      <w:isLgl/>
      <w:lvlText w:val="%1.%2.%3.%4.%5.%6"/>
      <w:lvlJc w:val="left"/>
      <w:pPr>
        <w:ind w:left="10800" w:hanging="1440"/>
      </w:pPr>
      <w:rPr>
        <w:rFonts w:hint="default"/>
        <w:b/>
        <w:bCs/>
      </w:rPr>
    </w:lvl>
    <w:lvl w:ilvl="6">
      <w:start w:val="1"/>
      <w:numFmt w:val="decimal"/>
      <w:isLgl/>
      <w:lvlText w:val="%1.%2.%3.%4.%5.%6.%7"/>
      <w:lvlJc w:val="left"/>
      <w:pPr>
        <w:ind w:left="12600" w:hanging="1440"/>
      </w:pPr>
      <w:rPr>
        <w:rFonts w:hint="default"/>
        <w:b/>
        <w:bCs/>
      </w:rPr>
    </w:lvl>
    <w:lvl w:ilvl="7">
      <w:start w:val="1"/>
      <w:numFmt w:val="decimal"/>
      <w:isLgl/>
      <w:lvlText w:val="%1.%2.%3.%4.%5.%6.%7.%8"/>
      <w:lvlJc w:val="left"/>
      <w:pPr>
        <w:ind w:left="14760" w:hanging="1800"/>
      </w:pPr>
      <w:rPr>
        <w:rFonts w:hint="default"/>
        <w:b/>
        <w:bCs/>
      </w:rPr>
    </w:lvl>
    <w:lvl w:ilvl="8">
      <w:start w:val="1"/>
      <w:numFmt w:val="decimal"/>
      <w:isLgl/>
      <w:lvlText w:val="%1.%2.%3.%4.%5.%6.%7.%8.%9"/>
      <w:lvlJc w:val="left"/>
      <w:pPr>
        <w:ind w:left="16920" w:hanging="2160"/>
      </w:pPr>
      <w:rPr>
        <w:rFonts w:hint="default"/>
        <w:b/>
        <w:bCs/>
      </w:rPr>
    </w:lvl>
  </w:abstractNum>
  <w:abstractNum w:abstractNumId="24" w15:restartNumberingAfterBreak="0">
    <w:nsid w:val="72DD57FE"/>
    <w:multiLevelType w:val="multilevel"/>
    <w:tmpl w:val="72DD57FE"/>
    <w:lvl w:ilvl="0">
      <w:start w:val="1"/>
      <w:numFmt w:val="bullet"/>
      <w:lvlText w:val=""/>
      <w:lvlJc w:val="left"/>
      <w:pPr>
        <w:tabs>
          <w:tab w:val="left" w:pos="1440"/>
        </w:tabs>
        <w:ind w:left="1440" w:hanging="360"/>
      </w:pPr>
      <w:rPr>
        <w:rFonts w:ascii="Wingdings" w:hAnsi="Wingdings" w:cs="Wingdings"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cs="Wingdings" w:hint="default"/>
      </w:rPr>
    </w:lvl>
    <w:lvl w:ilvl="3">
      <w:start w:val="1"/>
      <w:numFmt w:val="bullet"/>
      <w:lvlText w:val=""/>
      <w:lvlJc w:val="left"/>
      <w:pPr>
        <w:tabs>
          <w:tab w:val="left" w:pos="3600"/>
        </w:tabs>
        <w:ind w:left="3600" w:hanging="360"/>
      </w:pPr>
      <w:rPr>
        <w:rFonts w:ascii="Symbol" w:hAnsi="Symbol" w:cs="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cs="Wingdings" w:hint="default"/>
      </w:rPr>
    </w:lvl>
    <w:lvl w:ilvl="6">
      <w:start w:val="1"/>
      <w:numFmt w:val="bullet"/>
      <w:lvlText w:val=""/>
      <w:lvlJc w:val="left"/>
      <w:pPr>
        <w:tabs>
          <w:tab w:val="left" w:pos="5760"/>
        </w:tabs>
        <w:ind w:left="5760" w:hanging="360"/>
      </w:pPr>
      <w:rPr>
        <w:rFonts w:ascii="Symbol" w:hAnsi="Symbol" w:cs="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cs="Wingdings" w:hint="default"/>
      </w:rPr>
    </w:lvl>
  </w:abstractNum>
  <w:abstractNum w:abstractNumId="25" w15:restartNumberingAfterBreak="0">
    <w:nsid w:val="73BF3A8F"/>
    <w:multiLevelType w:val="hybridMultilevel"/>
    <w:tmpl w:val="7FBC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4F6DD"/>
    <w:multiLevelType w:val="singleLevel"/>
    <w:tmpl w:val="73E4F6DD"/>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78E95503"/>
    <w:multiLevelType w:val="hybridMultilevel"/>
    <w:tmpl w:val="51082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97E2D64"/>
    <w:multiLevelType w:val="multilevel"/>
    <w:tmpl w:val="797E2D6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D7F45F1"/>
    <w:multiLevelType w:val="multilevel"/>
    <w:tmpl w:val="7D7F45F1"/>
    <w:lvl w:ilvl="0">
      <w:start w:val="1"/>
      <w:numFmt w:val="bullet"/>
      <w:lvlText w:val=""/>
      <w:lvlJc w:val="left"/>
      <w:pPr>
        <w:tabs>
          <w:tab w:val="left" w:pos="720"/>
        </w:tabs>
        <w:ind w:left="720" w:hanging="360"/>
      </w:pPr>
      <w:rPr>
        <w:rFonts w:ascii="Wingdings" w:hAnsi="Wingdings" w:cs="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num w:numId="1">
    <w:abstractNumId w:val="23"/>
  </w:num>
  <w:num w:numId="2">
    <w:abstractNumId w:val="21"/>
  </w:num>
  <w:num w:numId="3">
    <w:abstractNumId w:val="3"/>
  </w:num>
  <w:num w:numId="4">
    <w:abstractNumId w:val="0"/>
  </w:num>
  <w:num w:numId="5">
    <w:abstractNumId w:val="8"/>
  </w:num>
  <w:num w:numId="6">
    <w:abstractNumId w:val="26"/>
  </w:num>
  <w:num w:numId="7">
    <w:abstractNumId w:val="1"/>
  </w:num>
  <w:num w:numId="8">
    <w:abstractNumId w:val="14"/>
  </w:num>
  <w:num w:numId="9">
    <w:abstractNumId w:val="2"/>
  </w:num>
  <w:num w:numId="10">
    <w:abstractNumId w:val="11"/>
  </w:num>
  <w:num w:numId="11">
    <w:abstractNumId w:val="9"/>
  </w:num>
  <w:num w:numId="12">
    <w:abstractNumId w:val="28"/>
  </w:num>
  <w:num w:numId="13">
    <w:abstractNumId w:val="29"/>
  </w:num>
  <w:num w:numId="14">
    <w:abstractNumId w:val="20"/>
  </w:num>
  <w:num w:numId="15">
    <w:abstractNumId w:val="24"/>
  </w:num>
  <w:num w:numId="16">
    <w:abstractNumId w:val="16"/>
  </w:num>
  <w:num w:numId="17">
    <w:abstractNumId w:val="19"/>
  </w:num>
  <w:num w:numId="18">
    <w:abstractNumId w:val="17"/>
  </w:num>
  <w:num w:numId="19">
    <w:abstractNumId w:val="10"/>
  </w:num>
  <w:num w:numId="20">
    <w:abstractNumId w:val="12"/>
  </w:num>
  <w:num w:numId="21">
    <w:abstractNumId w:val="4"/>
  </w:num>
  <w:num w:numId="22">
    <w:abstractNumId w:val="13"/>
  </w:num>
  <w:num w:numId="23">
    <w:abstractNumId w:val="15"/>
  </w:num>
  <w:num w:numId="24">
    <w:abstractNumId w:val="7"/>
  </w:num>
  <w:num w:numId="25">
    <w:abstractNumId w:val="27"/>
  </w:num>
  <w:num w:numId="26">
    <w:abstractNumId w:val="25"/>
  </w:num>
  <w:num w:numId="27">
    <w:abstractNumId w:val="6"/>
  </w:num>
  <w:num w:numId="28">
    <w:abstractNumId w:val="5"/>
  </w:num>
  <w:num w:numId="29">
    <w:abstractNumId w:val="22"/>
  </w:num>
  <w:num w:numId="3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rthik Raja C Chandrasekaran">
    <w15:presenceInfo w15:providerId="None" w15:userId="Karthik Raja C Chandraseka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trackRevisions/>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85F"/>
    <w:rsid w:val="000154EA"/>
    <w:rsid w:val="0002036F"/>
    <w:rsid w:val="0003340B"/>
    <w:rsid w:val="00050048"/>
    <w:rsid w:val="0005331D"/>
    <w:rsid w:val="000534F5"/>
    <w:rsid w:val="00072BB1"/>
    <w:rsid w:val="000816E5"/>
    <w:rsid w:val="00083A12"/>
    <w:rsid w:val="000B2DF9"/>
    <w:rsid w:val="000E25BF"/>
    <w:rsid w:val="000F3C1D"/>
    <w:rsid w:val="00153C5E"/>
    <w:rsid w:val="00161D4D"/>
    <w:rsid w:val="00162E69"/>
    <w:rsid w:val="00175E78"/>
    <w:rsid w:val="001827C9"/>
    <w:rsid w:val="001A02E1"/>
    <w:rsid w:val="001A4CBB"/>
    <w:rsid w:val="001A6AF2"/>
    <w:rsid w:val="001C0A15"/>
    <w:rsid w:val="001C5906"/>
    <w:rsid w:val="001E3D3F"/>
    <w:rsid w:val="001E471C"/>
    <w:rsid w:val="00202572"/>
    <w:rsid w:val="0022266F"/>
    <w:rsid w:val="00223A50"/>
    <w:rsid w:val="00235626"/>
    <w:rsid w:val="0024520B"/>
    <w:rsid w:val="00251832"/>
    <w:rsid w:val="00253D42"/>
    <w:rsid w:val="00260F82"/>
    <w:rsid w:val="00277EFC"/>
    <w:rsid w:val="00282254"/>
    <w:rsid w:val="002A60B6"/>
    <w:rsid w:val="002B52C2"/>
    <w:rsid w:val="002D0092"/>
    <w:rsid w:val="002E34D3"/>
    <w:rsid w:val="002E6286"/>
    <w:rsid w:val="00310301"/>
    <w:rsid w:val="00317C29"/>
    <w:rsid w:val="00320358"/>
    <w:rsid w:val="00331AE5"/>
    <w:rsid w:val="0034206C"/>
    <w:rsid w:val="00352179"/>
    <w:rsid w:val="00354E30"/>
    <w:rsid w:val="00374BD5"/>
    <w:rsid w:val="00387644"/>
    <w:rsid w:val="003C1AD8"/>
    <w:rsid w:val="003D3B29"/>
    <w:rsid w:val="004057E1"/>
    <w:rsid w:val="004069A2"/>
    <w:rsid w:val="00490622"/>
    <w:rsid w:val="00491553"/>
    <w:rsid w:val="004A12DB"/>
    <w:rsid w:val="004C3CDE"/>
    <w:rsid w:val="004D29A0"/>
    <w:rsid w:val="004E2BDD"/>
    <w:rsid w:val="00505779"/>
    <w:rsid w:val="00524B08"/>
    <w:rsid w:val="005662BC"/>
    <w:rsid w:val="00581BA2"/>
    <w:rsid w:val="0059393C"/>
    <w:rsid w:val="005A2E69"/>
    <w:rsid w:val="005B6720"/>
    <w:rsid w:val="005C4362"/>
    <w:rsid w:val="005C5F57"/>
    <w:rsid w:val="005C7E79"/>
    <w:rsid w:val="005D5DC9"/>
    <w:rsid w:val="005E6D4A"/>
    <w:rsid w:val="00606E46"/>
    <w:rsid w:val="00642176"/>
    <w:rsid w:val="0064255D"/>
    <w:rsid w:val="00676ED2"/>
    <w:rsid w:val="00681BA9"/>
    <w:rsid w:val="006B7A7E"/>
    <w:rsid w:val="006C0D27"/>
    <w:rsid w:val="006C7164"/>
    <w:rsid w:val="006C7BC6"/>
    <w:rsid w:val="006D4C50"/>
    <w:rsid w:val="00710DF1"/>
    <w:rsid w:val="00726BF9"/>
    <w:rsid w:val="00731DFF"/>
    <w:rsid w:val="00751A6B"/>
    <w:rsid w:val="00770CB2"/>
    <w:rsid w:val="00771CE5"/>
    <w:rsid w:val="00786347"/>
    <w:rsid w:val="007875CA"/>
    <w:rsid w:val="00787E2B"/>
    <w:rsid w:val="00796768"/>
    <w:rsid w:val="007B1D5F"/>
    <w:rsid w:val="007D42B0"/>
    <w:rsid w:val="007E1AF4"/>
    <w:rsid w:val="00802B92"/>
    <w:rsid w:val="00806747"/>
    <w:rsid w:val="0081153C"/>
    <w:rsid w:val="00814B19"/>
    <w:rsid w:val="00817199"/>
    <w:rsid w:val="00817DAF"/>
    <w:rsid w:val="008241AF"/>
    <w:rsid w:val="008254EC"/>
    <w:rsid w:val="00827AB6"/>
    <w:rsid w:val="0084326D"/>
    <w:rsid w:val="0084685F"/>
    <w:rsid w:val="00854379"/>
    <w:rsid w:val="008972D7"/>
    <w:rsid w:val="008A5529"/>
    <w:rsid w:val="008A75CB"/>
    <w:rsid w:val="008B2DF2"/>
    <w:rsid w:val="009234AA"/>
    <w:rsid w:val="00942C57"/>
    <w:rsid w:val="00973645"/>
    <w:rsid w:val="00986820"/>
    <w:rsid w:val="00996B77"/>
    <w:rsid w:val="009E12B1"/>
    <w:rsid w:val="009E44AD"/>
    <w:rsid w:val="009F4D57"/>
    <w:rsid w:val="00A06EB1"/>
    <w:rsid w:val="00A07F29"/>
    <w:rsid w:val="00A21E15"/>
    <w:rsid w:val="00A27BA3"/>
    <w:rsid w:val="00A63CC9"/>
    <w:rsid w:val="00A64CA3"/>
    <w:rsid w:val="00A76190"/>
    <w:rsid w:val="00A9501F"/>
    <w:rsid w:val="00A954E0"/>
    <w:rsid w:val="00AA192E"/>
    <w:rsid w:val="00AA712F"/>
    <w:rsid w:val="00AC1B89"/>
    <w:rsid w:val="00AC2B95"/>
    <w:rsid w:val="00AC5434"/>
    <w:rsid w:val="00AC580A"/>
    <w:rsid w:val="00AE01B9"/>
    <w:rsid w:val="00AF4D9B"/>
    <w:rsid w:val="00B13373"/>
    <w:rsid w:val="00B16D10"/>
    <w:rsid w:val="00B501A0"/>
    <w:rsid w:val="00B53340"/>
    <w:rsid w:val="00B724AC"/>
    <w:rsid w:val="00B747B9"/>
    <w:rsid w:val="00B75119"/>
    <w:rsid w:val="00B76629"/>
    <w:rsid w:val="00BA3E7F"/>
    <w:rsid w:val="00BD230B"/>
    <w:rsid w:val="00BD60B5"/>
    <w:rsid w:val="00BD62D7"/>
    <w:rsid w:val="00C061BE"/>
    <w:rsid w:val="00C06E0F"/>
    <w:rsid w:val="00C401B6"/>
    <w:rsid w:val="00C46EA3"/>
    <w:rsid w:val="00C6427A"/>
    <w:rsid w:val="00C96B44"/>
    <w:rsid w:val="00CA686F"/>
    <w:rsid w:val="00CD3ADE"/>
    <w:rsid w:val="00CE1A8A"/>
    <w:rsid w:val="00CF7563"/>
    <w:rsid w:val="00D0622A"/>
    <w:rsid w:val="00D14B0E"/>
    <w:rsid w:val="00D40FD1"/>
    <w:rsid w:val="00D64607"/>
    <w:rsid w:val="00D80A4D"/>
    <w:rsid w:val="00D86C3D"/>
    <w:rsid w:val="00D94FCA"/>
    <w:rsid w:val="00DB460B"/>
    <w:rsid w:val="00DC74A7"/>
    <w:rsid w:val="00DE07F1"/>
    <w:rsid w:val="00E36991"/>
    <w:rsid w:val="00E67BB1"/>
    <w:rsid w:val="00E704B5"/>
    <w:rsid w:val="00E750CD"/>
    <w:rsid w:val="00E847B2"/>
    <w:rsid w:val="00E84BB4"/>
    <w:rsid w:val="00E907D7"/>
    <w:rsid w:val="00E97391"/>
    <w:rsid w:val="00E97ADB"/>
    <w:rsid w:val="00EB06FA"/>
    <w:rsid w:val="00EC0515"/>
    <w:rsid w:val="00F00C1F"/>
    <w:rsid w:val="00F46C36"/>
    <w:rsid w:val="00F525D3"/>
    <w:rsid w:val="00F6166F"/>
    <w:rsid w:val="00F7431A"/>
    <w:rsid w:val="00FE587C"/>
    <w:rsid w:val="00FF40F8"/>
    <w:rsid w:val="00FF6C31"/>
    <w:rsid w:val="043A34E8"/>
    <w:rsid w:val="04A474BF"/>
    <w:rsid w:val="05924585"/>
    <w:rsid w:val="0BB015CB"/>
    <w:rsid w:val="14AE2215"/>
    <w:rsid w:val="165A6656"/>
    <w:rsid w:val="175073A3"/>
    <w:rsid w:val="1ACE58B2"/>
    <w:rsid w:val="1C2B76BA"/>
    <w:rsid w:val="24A51716"/>
    <w:rsid w:val="271C0E69"/>
    <w:rsid w:val="306963DA"/>
    <w:rsid w:val="31AF2D07"/>
    <w:rsid w:val="320F4EFB"/>
    <w:rsid w:val="33BE179C"/>
    <w:rsid w:val="35075828"/>
    <w:rsid w:val="372D418F"/>
    <w:rsid w:val="448D5E61"/>
    <w:rsid w:val="46DA5CA9"/>
    <w:rsid w:val="482A572D"/>
    <w:rsid w:val="4D126857"/>
    <w:rsid w:val="52920B6B"/>
    <w:rsid w:val="53921600"/>
    <w:rsid w:val="54651A87"/>
    <w:rsid w:val="5C721191"/>
    <w:rsid w:val="5E2029AE"/>
    <w:rsid w:val="60E363D7"/>
    <w:rsid w:val="63CA46C2"/>
    <w:rsid w:val="649602C7"/>
    <w:rsid w:val="64B954D6"/>
    <w:rsid w:val="64EA4707"/>
    <w:rsid w:val="7A523429"/>
    <w:rsid w:val="7C3F091D"/>
    <w:rsid w:val="7CF0026E"/>
    <w:rsid w:val="7E8557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6743215"/>
  <w15:docId w15:val="{B3E9A9EA-22AD-43AB-9E6C-42A945590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center"/>
    </w:pPr>
    <w:rPr>
      <w:rFonts w:asciiTheme="minorHAnsi" w:eastAsiaTheme="minorHAnsi" w:hAnsiTheme="minorHAnsi" w:cstheme="minorBidi"/>
      <w:sz w:val="22"/>
      <w:szCs w:val="22"/>
    </w:rPr>
  </w:style>
  <w:style w:type="paragraph" w:styleId="Heading3">
    <w:name w:val="heading 3"/>
    <w:next w:val="Normal"/>
    <w:uiPriority w:val="9"/>
    <w:semiHidden/>
    <w:unhideWhenUsed/>
    <w:qFormat/>
    <w:pPr>
      <w:spacing w:beforeAutospacing="1" w:after="0" w:afterAutospacing="1"/>
      <w:outlineLvl w:val="2"/>
    </w:pPr>
    <w:rPr>
      <w:rFonts w:ascii="SimSun" w:eastAsia="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semiHidden/>
    <w:qFormat/>
    <w:pPr>
      <w:spacing w:after="0"/>
      <w:ind w:left="-540" w:right="-900"/>
      <w:jc w:val="both"/>
    </w:pPr>
    <w:rPr>
      <w:rFonts w:ascii="Times New Roman" w:hAnsi="Times New Roman" w:cs="Times New Roman"/>
      <w:sz w:val="32"/>
      <w:szCs w:val="32"/>
    </w:rPr>
  </w:style>
  <w:style w:type="paragraph" w:styleId="BodyText">
    <w:name w:val="Body Text"/>
    <w:basedOn w:val="Normal"/>
    <w:uiPriority w:val="99"/>
    <w:qFormat/>
    <w:pPr>
      <w:spacing w:after="120"/>
    </w:pPr>
  </w:style>
  <w:style w:type="paragraph" w:styleId="BodyText2">
    <w:name w:val="Body Text 2"/>
    <w:basedOn w:val="Normal"/>
    <w:uiPriority w:val="99"/>
    <w:qFormat/>
    <w:pPr>
      <w:spacing w:after="120" w:line="480" w:lineRule="auto"/>
    </w:pPr>
  </w:style>
  <w:style w:type="paragraph" w:styleId="BodyTextIndent">
    <w:name w:val="Body Text Indent"/>
    <w:basedOn w:val="Normal"/>
    <w:uiPriority w:val="99"/>
    <w:qFormat/>
    <w:pPr>
      <w:spacing w:after="120" w:line="240" w:lineRule="auto"/>
      <w:ind w:left="360"/>
    </w:pPr>
    <w:rPr>
      <w:rFonts w:ascii="Times New Roman" w:hAnsi="Times New Roman" w:cs="Times New Roman"/>
      <w:sz w:val="24"/>
      <w:szCs w:val="24"/>
    </w:rPr>
  </w:style>
  <w:style w:type="paragraph" w:styleId="NormalWeb">
    <w:name w:val="Normal (Web)"/>
    <w:uiPriority w:val="99"/>
    <w:semiHidden/>
    <w:unhideWhenUsed/>
    <w:pPr>
      <w:spacing w:beforeAutospacing="1" w:after="0" w:afterAutospacing="1"/>
    </w:pPr>
    <w:rPr>
      <w:rFonts w:eastAsia="SimSun"/>
      <w:sz w:val="24"/>
      <w:szCs w:val="24"/>
      <w:lang w:eastAsia="zh-CN"/>
    </w:rPr>
  </w:style>
  <w:style w:type="paragraph" w:styleId="Title">
    <w:name w:val="Title"/>
    <w:basedOn w:val="Normal"/>
    <w:uiPriority w:val="99"/>
    <w:qFormat/>
    <w:pPr>
      <w:tabs>
        <w:tab w:val="left" w:pos="900"/>
      </w:tabs>
      <w:spacing w:after="0" w:line="240" w:lineRule="auto"/>
    </w:pPr>
    <w:rPr>
      <w:rFonts w:ascii="Arial" w:hAnsi="Arial" w:cs="Arial"/>
      <w:b/>
      <w:bCs/>
      <w:sz w:val="28"/>
      <w:szCs w:val="28"/>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paragraph" w:styleId="NoSpacing">
    <w:name w:val="No Spacing"/>
    <w:uiPriority w:val="1"/>
    <w:qFormat/>
    <w:pPr>
      <w:spacing w:after="0" w:line="240" w:lineRule="auto"/>
    </w:pPr>
    <w:rPr>
      <w:rFonts w:asciiTheme="minorHAnsi" w:eastAsiaTheme="minorHAnsi" w:hAnsiTheme="minorHAnsi" w:cstheme="minorBidi"/>
      <w:sz w:val="22"/>
      <w:szCs w:val="22"/>
    </w:rPr>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pPr>
    <w:rPr>
      <w:rFonts w:eastAsia="Calibri"/>
      <w:color w:val="000000"/>
      <w:sz w:val="24"/>
      <w:szCs w:val="24"/>
      <w:lang w:val="en-IN" w:eastAsia="en-IN"/>
    </w:rPr>
  </w:style>
  <w:style w:type="paragraph" w:customStyle="1" w:styleId="Normal14pt">
    <w:name w:val="Normal + 14 pt"/>
    <w:basedOn w:val="Normal"/>
    <w:qFormat/>
    <w:pPr>
      <w:spacing w:after="0" w:line="240" w:lineRule="auto"/>
      <w:ind w:right="-180"/>
    </w:pPr>
    <w:rPr>
      <w:rFonts w:ascii="Times New Roman" w:hAnsi="Times New Roman" w:cs="Times New Roman"/>
      <w:bCs/>
      <w:sz w:val="28"/>
      <w:szCs w:val="24"/>
    </w:rPr>
  </w:style>
  <w:style w:type="paragraph" w:customStyle="1" w:styleId="template">
    <w:name w:val="template"/>
    <w:basedOn w:val="Normal"/>
    <w:uiPriority w:val="99"/>
    <w:qFormat/>
    <w:pPr>
      <w:spacing w:after="0" w:line="240" w:lineRule="exact"/>
    </w:pPr>
    <w:rPr>
      <w:rFonts w:ascii="Arial" w:hAnsi="Arial" w:cs="Arial"/>
      <w:i/>
      <w:iCs/>
    </w:rPr>
  </w:style>
  <w:style w:type="paragraph" w:styleId="BalloonText">
    <w:name w:val="Balloon Text"/>
    <w:basedOn w:val="Normal"/>
    <w:link w:val="BalloonTextChar"/>
    <w:uiPriority w:val="99"/>
    <w:semiHidden/>
    <w:unhideWhenUsed/>
    <w:rsid w:val="00681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BA9"/>
    <w:rPr>
      <w:rFonts w:ascii="Tahoma" w:eastAsiaTheme="minorHAnsi" w:hAnsi="Tahoma" w:cs="Tahoma"/>
      <w:sz w:val="16"/>
      <w:szCs w:val="16"/>
    </w:rPr>
  </w:style>
  <w:style w:type="paragraph" w:styleId="Header">
    <w:name w:val="header"/>
    <w:basedOn w:val="Normal"/>
    <w:link w:val="HeaderChar"/>
    <w:uiPriority w:val="99"/>
    <w:unhideWhenUsed/>
    <w:rsid w:val="00681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BA9"/>
    <w:rPr>
      <w:rFonts w:asciiTheme="minorHAnsi" w:eastAsiaTheme="minorHAnsi" w:hAnsiTheme="minorHAnsi" w:cstheme="minorBidi"/>
      <w:sz w:val="22"/>
      <w:szCs w:val="22"/>
    </w:rPr>
  </w:style>
  <w:style w:type="paragraph" w:styleId="Footer">
    <w:name w:val="footer"/>
    <w:basedOn w:val="Normal"/>
    <w:link w:val="FooterChar"/>
    <w:uiPriority w:val="99"/>
    <w:unhideWhenUsed/>
    <w:rsid w:val="00681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BA9"/>
    <w:rPr>
      <w:rFonts w:asciiTheme="minorHAnsi" w:eastAsiaTheme="minorHAnsi" w:hAnsiTheme="minorHAnsi" w:cstheme="minorBidi"/>
      <w:sz w:val="22"/>
      <w:szCs w:val="22"/>
    </w:rPr>
  </w:style>
  <w:style w:type="table" w:styleId="TableGrid">
    <w:name w:val="Table Grid"/>
    <w:basedOn w:val="TableNormal"/>
    <w:uiPriority w:val="59"/>
    <w:rsid w:val="00BA3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80978">
      <w:bodyDiv w:val="1"/>
      <w:marLeft w:val="0"/>
      <w:marRight w:val="0"/>
      <w:marTop w:val="0"/>
      <w:marBottom w:val="0"/>
      <w:divBdr>
        <w:top w:val="none" w:sz="0" w:space="0" w:color="auto"/>
        <w:left w:val="none" w:sz="0" w:space="0" w:color="auto"/>
        <w:bottom w:val="none" w:sz="0" w:space="0" w:color="auto"/>
        <w:right w:val="none" w:sz="0" w:space="0" w:color="auto"/>
      </w:divBdr>
    </w:div>
    <w:div w:id="344795350">
      <w:bodyDiv w:val="1"/>
      <w:marLeft w:val="0"/>
      <w:marRight w:val="0"/>
      <w:marTop w:val="0"/>
      <w:marBottom w:val="0"/>
      <w:divBdr>
        <w:top w:val="none" w:sz="0" w:space="0" w:color="auto"/>
        <w:left w:val="none" w:sz="0" w:space="0" w:color="auto"/>
        <w:bottom w:val="none" w:sz="0" w:space="0" w:color="auto"/>
        <w:right w:val="none" w:sz="0" w:space="0" w:color="auto"/>
      </w:divBdr>
    </w:div>
    <w:div w:id="836388927">
      <w:bodyDiv w:val="1"/>
      <w:marLeft w:val="0"/>
      <w:marRight w:val="0"/>
      <w:marTop w:val="0"/>
      <w:marBottom w:val="0"/>
      <w:divBdr>
        <w:top w:val="none" w:sz="0" w:space="0" w:color="auto"/>
        <w:left w:val="none" w:sz="0" w:space="0" w:color="auto"/>
        <w:bottom w:val="none" w:sz="0" w:space="0" w:color="auto"/>
        <w:right w:val="none" w:sz="0" w:space="0" w:color="auto"/>
      </w:divBdr>
    </w:div>
    <w:div w:id="1963459845">
      <w:bodyDiv w:val="1"/>
      <w:marLeft w:val="0"/>
      <w:marRight w:val="0"/>
      <w:marTop w:val="0"/>
      <w:marBottom w:val="0"/>
      <w:divBdr>
        <w:top w:val="none" w:sz="0" w:space="0" w:color="auto"/>
        <w:left w:val="none" w:sz="0" w:space="0" w:color="auto"/>
        <w:bottom w:val="none" w:sz="0" w:space="0" w:color="auto"/>
        <w:right w:val="none" w:sz="0" w:space="0" w:color="auto"/>
      </w:divBdr>
    </w:div>
    <w:div w:id="2051223699">
      <w:bodyDiv w:val="1"/>
      <w:marLeft w:val="0"/>
      <w:marRight w:val="0"/>
      <w:marTop w:val="0"/>
      <w:marBottom w:val="0"/>
      <w:divBdr>
        <w:top w:val="none" w:sz="0" w:space="0" w:color="auto"/>
        <w:left w:val="none" w:sz="0" w:space="0" w:color="auto"/>
        <w:bottom w:val="none" w:sz="0" w:space="0" w:color="auto"/>
        <w:right w:val="none" w:sz="0" w:space="0" w:color="auto"/>
      </w:divBdr>
    </w:div>
    <w:div w:id="2073578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Micromachinery" TargetMode="External"/><Relationship Id="rId18" Type="http://schemas.openxmlformats.org/officeDocument/2006/relationships/image" Target="media/image3.jpe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Nanotechnology" TargetMode="External"/><Relationship Id="rId17" Type="http://schemas.openxmlformats.org/officeDocument/2006/relationships/image" Target="media/image2.jpeg"/><Relationship Id="rId25" Type="http://schemas.openxmlformats.org/officeDocument/2006/relationships/image" Target="media/image9.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elprocus.com/passive-infrared-pir-sensor-with-applications/" TargetMode="External"/><Relationship Id="rId20" Type="http://schemas.openxmlformats.org/officeDocument/2006/relationships/hyperlink" Target="https://www.theengineeringprojects.com/2016/10/embedded-system-projects.html"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Nanoelectromechanical_systems" TargetMode="External"/><Relationship Id="rId24" Type="http://schemas.openxmlformats.org/officeDocument/2006/relationships/image" Target="media/image8.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elprocus.com/ir-remote-control-basics-operation-application/" TargetMode="External"/><Relationship Id="rId23" Type="http://schemas.openxmlformats.org/officeDocument/2006/relationships/image" Target="media/image7.png"/><Relationship Id="rId28" Type="http://schemas.openxmlformats.org/officeDocument/2006/relationships/image" Target="media/image12.jpeg"/><Relationship Id="rId10" Type="http://schemas.openxmlformats.org/officeDocument/2006/relationships/footer" Target="footer1.xml"/><Relationship Id="rId19" Type="http://schemas.openxmlformats.org/officeDocument/2006/relationships/image" Target="media/image4.jpe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2442A0-6E03-45E6-A1AC-E024A7F8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2272</TotalTime>
  <Pages>40</Pages>
  <Words>5873</Words>
  <Characters>33479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kewin fernando</dc:creator>
  <cp:lastModifiedBy>Karthik Raja C Chandrasekaran</cp:lastModifiedBy>
  <cp:revision>104</cp:revision>
  <dcterms:created xsi:type="dcterms:W3CDTF">2018-12-19T13:34:00Z</dcterms:created>
  <dcterms:modified xsi:type="dcterms:W3CDTF">2019-03-22T10:51:00Z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MSIP_Label_be4b3411-284d-4d31-bd4f-bc13ef7f1fd6_Enabled">
    <vt:lpwstr>True</vt:lpwstr>
  </property>
  <property fmtid="{D5CDD505-2E9C-101B-9397-08002B2CF9AE}" pid="4" name="MSIP_Label_be4b3411-284d-4d31-bd4f-bc13ef7f1fd6_SiteId">
    <vt:lpwstr>63ce7d59-2f3e-42cd-a8cc-be764cff5eb6</vt:lpwstr>
  </property>
  <property fmtid="{D5CDD505-2E9C-101B-9397-08002B2CF9AE}" pid="5" name="MSIP_Label_be4b3411-284d-4d31-bd4f-bc13ef7f1fd6_Owner">
    <vt:lpwstr>karthikrajac.TRN@ad.infosys.com</vt:lpwstr>
  </property>
  <property fmtid="{D5CDD505-2E9C-101B-9397-08002B2CF9AE}" pid="6" name="MSIP_Label_be4b3411-284d-4d31-bd4f-bc13ef7f1fd6_SetDate">
    <vt:lpwstr>2019-03-21T10:46:11.0260805Z</vt:lpwstr>
  </property>
  <property fmtid="{D5CDD505-2E9C-101B-9397-08002B2CF9AE}" pid="7" name="MSIP_Label_be4b3411-284d-4d31-bd4f-bc13ef7f1fd6_Name">
    <vt:lpwstr>Internal</vt:lpwstr>
  </property>
  <property fmtid="{D5CDD505-2E9C-101B-9397-08002B2CF9AE}" pid="8" name="MSIP_Label_be4b3411-284d-4d31-bd4f-bc13ef7f1fd6_Application">
    <vt:lpwstr>Microsoft Azure Information Protection</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karthikrajac.TRN@ad.infosys.com</vt:lpwstr>
  </property>
  <property fmtid="{D5CDD505-2E9C-101B-9397-08002B2CF9AE}" pid="13" name="MSIP_Label_a0819fa7-4367-4500-ba88-dd630d977609_SetDate">
    <vt:lpwstr>2019-03-21T10:46:11.0260805Z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Parent">
    <vt:lpwstr>be4b3411-284d-4d31-bd4f-bc13ef7f1fd6</vt:lpwstr>
  </property>
  <property fmtid="{D5CDD505-2E9C-101B-9397-08002B2CF9AE}" pid="17" name="MSIP_Label_a0819fa7-4367-4500-ba88-dd630d977609_Extended_MSFT_Method">
    <vt:lpwstr>Automatic</vt:lpwstr>
  </property>
  <property fmtid="{D5CDD505-2E9C-101B-9397-08002B2CF9AE}" pid="18" name="Sensitivity">
    <vt:lpwstr>Internal Companywide usage</vt:lpwstr>
  </property>
</Properties>
</file>